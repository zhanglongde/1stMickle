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EC1" w:rsidRDefault="00FA7EC1">
      <w:pPr>
        <w:rPr>
          <w:rFonts w:hint="eastAsia"/>
        </w:rPr>
      </w:pPr>
    </w:p>
    <w:p w:rsidR="00B230C6" w:rsidRPr="00B230C6" w:rsidRDefault="00B230C6" w:rsidP="00B230C6">
      <w:pPr>
        <w:widowControl/>
        <w:shd w:val="clear" w:color="auto" w:fill="FFFFFF"/>
        <w:outlineLvl w:val="1"/>
        <w:rPr>
          <w:rFonts w:ascii="Arial" w:eastAsia="宋体" w:hAnsi="Arial" w:cs="Arial"/>
          <w:b/>
          <w:bCs/>
          <w:color w:val="333333"/>
          <w:kern w:val="0"/>
          <w:sz w:val="45"/>
          <w:szCs w:val="45"/>
        </w:rPr>
      </w:pPr>
      <w:r w:rsidRPr="00B230C6">
        <w:rPr>
          <w:rFonts w:ascii="Arial" w:eastAsia="宋体" w:hAnsi="Arial" w:cs="Arial"/>
          <w:b/>
          <w:bCs/>
          <w:color w:val="333333"/>
          <w:kern w:val="0"/>
          <w:sz w:val="45"/>
          <w:szCs w:val="45"/>
        </w:rPr>
        <w:t>我是如何理解</w:t>
      </w:r>
      <w:r w:rsidRPr="00B230C6">
        <w:rPr>
          <w:rFonts w:ascii="Arial" w:eastAsia="宋体" w:hAnsi="Arial" w:cs="Arial"/>
          <w:b/>
          <w:bCs/>
          <w:color w:val="333333"/>
          <w:kern w:val="0"/>
          <w:sz w:val="45"/>
          <w:szCs w:val="45"/>
        </w:rPr>
        <w:t>”Another JavaScript quiz”</w:t>
      </w:r>
      <w:r w:rsidRPr="00B230C6">
        <w:rPr>
          <w:rFonts w:ascii="Arial" w:eastAsia="宋体" w:hAnsi="Arial" w:cs="Arial"/>
          <w:b/>
          <w:bCs/>
          <w:color w:val="333333"/>
          <w:kern w:val="0"/>
          <w:sz w:val="45"/>
          <w:szCs w:val="45"/>
        </w:rPr>
        <w:t>中的题目</w:t>
      </w:r>
    </w:p>
    <w:p w:rsidR="00B230C6" w:rsidRDefault="00B230C6" w:rsidP="00B230C6">
      <w:pPr>
        <w:pStyle w:val="3"/>
        <w:shd w:val="clear" w:color="auto" w:fill="FFFFFF"/>
        <w:spacing w:before="270" w:after="0"/>
        <w:rPr>
          <w:rFonts w:ascii="Arial" w:hAnsi="Arial" w:cs="Arial"/>
          <w:color w:val="333333"/>
          <w:sz w:val="33"/>
          <w:szCs w:val="33"/>
        </w:rPr>
      </w:pPr>
      <w:bookmarkStart w:id="0" w:name="_GoBack"/>
      <w:bookmarkEnd w:id="0"/>
      <w:r>
        <w:rPr>
          <w:rFonts w:ascii="Arial" w:hAnsi="Arial" w:cs="Arial"/>
          <w:color w:val="333333"/>
          <w:sz w:val="33"/>
          <w:szCs w:val="33"/>
        </w:rPr>
        <w:t>一、你这个变态，给我滚开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时光冉冉，或多或少见过一些</w:t>
      </w:r>
      <w:r>
        <w:rPr>
          <w:rFonts w:ascii="Arial" w:hAnsi="Arial" w:cs="Arial"/>
          <w:color w:val="333333"/>
        </w:rPr>
        <w:t>JavaScript</w:t>
      </w:r>
      <w:r>
        <w:rPr>
          <w:rFonts w:ascii="Arial" w:hAnsi="Arial" w:cs="Arial"/>
          <w:color w:val="333333"/>
        </w:rPr>
        <w:t>相关的题目，其中很多属于变态级别的！各种奇怪符号写法拼在一起、尼玛还有兼容性问题，估计道格拉斯都不知道答案。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对于这种整得亲妈都不认识的变态问题，实际上是没有什么参考价值的。好比要考察外星人对人类的了解，结果你那下面这货来做测试，看到亲戚的外星人一定会云里雾里的，但有意义吗？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1714500" cy="1847850"/>
            <wp:effectExtent l="0" t="0" r="0" b="0"/>
            <wp:docPr id="14" name="图片 14" descr="变态人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变态人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好的</w:t>
      </w:r>
      <w:r>
        <w:rPr>
          <w:rFonts w:ascii="Arial" w:hAnsi="Arial" w:cs="Arial"/>
          <w:color w:val="333333"/>
        </w:rPr>
        <w:t>JavaScript</w:t>
      </w:r>
      <w:r>
        <w:rPr>
          <w:rFonts w:ascii="Arial" w:hAnsi="Arial" w:cs="Arial"/>
          <w:color w:val="333333"/>
        </w:rPr>
        <w:t>测试题目应该是：门外汉见了皱眉，行家见了疑惑题目是不是简单了点，同时考察点覆盖全面。</w:t>
      </w:r>
      <w:r>
        <w:rPr>
          <w:rStyle w:val="s"/>
          <w:rFonts w:ascii="Arial" w:hAnsi="Arial" w:cs="Arial"/>
          <w:color w:val="999999"/>
          <w:sz w:val="18"/>
          <w:szCs w:val="18"/>
        </w:rPr>
        <w:t xml:space="preserve">//zxx: </w:t>
      </w:r>
      <w:r>
        <w:rPr>
          <w:rStyle w:val="s"/>
          <w:rFonts w:ascii="Arial" w:hAnsi="Arial" w:cs="Arial"/>
          <w:color w:val="999999"/>
          <w:sz w:val="18"/>
          <w:szCs w:val="18"/>
        </w:rPr>
        <w:t>我目前还没有这个能耐设计出如此优秀的题目。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这里要介绍的</w:t>
      </w:r>
      <w:r>
        <w:rPr>
          <w:rFonts w:ascii="Arial" w:hAnsi="Arial" w:cs="Arial"/>
          <w:color w:val="333333"/>
        </w:rPr>
        <w:t>”</w:t>
      </w:r>
      <w:hyperlink r:id="rId9" w:history="1">
        <w:r>
          <w:rPr>
            <w:rStyle w:val="a6"/>
            <w:rFonts w:ascii="Arial" w:hAnsi="Arial" w:cs="Arial"/>
            <w:color w:val="34538B"/>
          </w:rPr>
          <w:t>Another JavaScript quiz</w:t>
        </w:r>
      </w:hyperlink>
      <w:r>
        <w:rPr>
          <w:rFonts w:ascii="Arial" w:hAnsi="Arial" w:cs="Arial"/>
          <w:color w:val="333333"/>
        </w:rPr>
        <w:t>“(by james)</w:t>
      </w:r>
      <w:r>
        <w:rPr>
          <w:rFonts w:ascii="Arial" w:hAnsi="Arial" w:cs="Arial"/>
          <w:color w:val="333333"/>
        </w:rPr>
        <w:t>中的题目不是属于变态题目，而是确实属于变态题目，不过是表面上的，很多内容确实可能会遇到的。综合评价下就是：面试价值不及格，学习价值是很赞的，因此，探讨分享很有意义。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“</w:t>
      </w:r>
      <w:hyperlink r:id="rId10" w:history="1">
        <w:r>
          <w:rPr>
            <w:rStyle w:val="a6"/>
            <w:rFonts w:ascii="Arial" w:hAnsi="Arial" w:cs="Arial"/>
            <w:color w:val="34538B"/>
          </w:rPr>
          <w:t>Another JavaScript quiz</w:t>
        </w:r>
      </w:hyperlink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中有</w:t>
      </w:r>
      <w:r>
        <w:rPr>
          <w:rFonts w:ascii="Arial" w:hAnsi="Arial" w:cs="Arial"/>
          <w:color w:val="333333"/>
        </w:rPr>
        <w:t>25</w:t>
      </w:r>
      <w:r>
        <w:rPr>
          <w:rFonts w:ascii="Arial" w:hAnsi="Arial" w:cs="Arial"/>
          <w:color w:val="333333"/>
        </w:rPr>
        <w:t>个很简洁的</w:t>
      </w:r>
      <w:r>
        <w:rPr>
          <w:rFonts w:ascii="Arial" w:hAnsi="Arial" w:cs="Arial"/>
          <w:color w:val="333333"/>
        </w:rPr>
        <w:t>JavaScript</w:t>
      </w:r>
      <w:r>
        <w:rPr>
          <w:rFonts w:ascii="Arial" w:hAnsi="Arial" w:cs="Arial"/>
          <w:color w:val="333333"/>
        </w:rPr>
        <w:t>测试题，全部都是考察返回值的，例如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 &amp;&amp; 3</w:t>
      </w:r>
      <w:r>
        <w:rPr>
          <w:rFonts w:ascii="Arial" w:hAnsi="Arial" w:cs="Arial"/>
          <w:color w:val="333333"/>
        </w:rPr>
        <w:t>的返回值是？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25</w:t>
      </w:r>
      <w:r>
        <w:rPr>
          <w:rFonts w:ascii="Arial" w:hAnsi="Arial" w:cs="Arial"/>
          <w:color w:val="333333"/>
        </w:rPr>
        <w:t>道题目全部完成后，可以点击下图所示的按钮，检查你的正确率以及那些题目出错了。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4619625" cy="1905000"/>
            <wp:effectExtent l="0" t="0" r="9525" b="0"/>
            <wp:docPr id="13" name="图片 13" descr="检查答案按钮示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检查答案按钮示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我自己快速测试了下，如果每题算</w:t>
      </w:r>
      <w:r>
        <w:rPr>
          <w:rFonts w:ascii="Arial" w:hAnsi="Arial" w:cs="Arial"/>
          <w:color w:val="333333"/>
        </w:rPr>
        <w:t>4</w:t>
      </w:r>
      <w:r>
        <w:rPr>
          <w:rFonts w:ascii="Arial" w:hAnsi="Arial" w:cs="Arial"/>
          <w:color w:val="333333"/>
        </w:rPr>
        <w:t>分的话，我的</w:t>
      </w:r>
      <w:hyperlink r:id="rId12" w:tooltip="微博查看" w:history="1">
        <w:r>
          <w:rPr>
            <w:rStyle w:val="a6"/>
            <w:rFonts w:ascii="Arial" w:hAnsi="Arial" w:cs="Arial"/>
            <w:color w:val="34538B"/>
          </w:rPr>
          <w:t>成绩是</w:t>
        </w:r>
        <w:r>
          <w:rPr>
            <w:rStyle w:val="a6"/>
            <w:rFonts w:ascii="Arial" w:hAnsi="Arial" w:cs="Arial"/>
            <w:color w:val="34538B"/>
          </w:rPr>
          <w:t>56</w:t>
        </w:r>
        <w:r>
          <w:rPr>
            <w:rStyle w:val="a6"/>
            <w:rFonts w:ascii="Arial" w:hAnsi="Arial" w:cs="Arial"/>
            <w:color w:val="34538B"/>
          </w:rPr>
          <w:t>分</w:t>
        </w:r>
      </w:hyperlink>
      <w:r>
        <w:rPr>
          <w:rFonts w:ascii="Arial" w:hAnsi="Arial" w:cs="Arial"/>
          <w:color w:val="333333"/>
        </w:rPr>
        <w:t>，不及格，可见自己对</w:t>
      </w:r>
      <w:r>
        <w:rPr>
          <w:rFonts w:ascii="Arial" w:hAnsi="Arial" w:cs="Arial"/>
          <w:color w:val="333333"/>
        </w:rPr>
        <w:t>JS</w:t>
      </w:r>
      <w:r>
        <w:rPr>
          <w:rFonts w:ascii="Arial" w:hAnsi="Arial" w:cs="Arial"/>
          <w:color w:val="333333"/>
        </w:rPr>
        <w:t>的学习以及理解还有一段路要走。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您也可以做一下这些题目，完成之后，若有疑惑，可以参考我下面纯个人的理解</w:t>
      </w:r>
      <w:r>
        <w:rPr>
          <w:rFonts w:ascii="Arial" w:hAnsi="Arial" w:cs="Arial"/>
          <w:color w:val="333333"/>
        </w:rPr>
        <w:t xml:space="preserve"> – </w:t>
      </w:r>
      <w:r>
        <w:rPr>
          <w:rFonts w:ascii="Arial" w:hAnsi="Arial" w:cs="Arial"/>
          <w:color w:val="333333"/>
        </w:rPr>
        <w:t>部分理解可能不准确，欢迎指正。同时，网上应该有其他一些前辈的解释，您也可以参考参考。</w:t>
      </w:r>
    </w:p>
    <w:p w:rsidR="00B230C6" w:rsidRDefault="00B230C6" w:rsidP="00B230C6">
      <w:pPr>
        <w:pStyle w:val="3"/>
        <w:shd w:val="clear" w:color="auto" w:fill="FFFFFF"/>
        <w:spacing w:before="270" w:after="0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>二、公子，不急，慢慢来嘛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1 &amp;&amp; 3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3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&amp;&amp;</w:t>
      </w:r>
      <w:r>
        <w:rPr>
          <w:rFonts w:ascii="Arial" w:hAnsi="Arial" w:cs="Arial"/>
          <w:color w:val="333333"/>
        </w:rPr>
        <w:t>是几乎无人不知，表示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与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。男方要娶水灵灵的妹子，七大姑八大婆都要同意，否则继续锻炼右手吧。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上面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 &amp;&amp; 3</w:t>
      </w:r>
      <w:r>
        <w:rPr>
          <w:rFonts w:ascii="Arial" w:hAnsi="Arial" w:cs="Arial"/>
          <w:color w:val="333333"/>
        </w:rPr>
        <w:t>本质上等同于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大姑妈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 xml:space="preserve"> &amp;&amp; 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三姑妈</w:t>
      </w:r>
      <w:r>
        <w:rPr>
          <w:rFonts w:ascii="Arial" w:hAnsi="Arial" w:cs="Arial"/>
          <w:color w:val="333333"/>
        </w:rPr>
        <w:t>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从左往右，如果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大姑妈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通过，继续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三姑妈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；否则直接返回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大姑妈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。因为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三姑妈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后面没有其他亲戚了，因此直接返回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三姑妈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</w:t>
      </w:r>
      <w:r>
        <w:rPr>
          <w:rFonts w:ascii="Arial" w:hAnsi="Arial" w:cs="Arial"/>
          <w:color w:val="333333"/>
        </w:rPr>
        <w:t>JavaScript</w:t>
      </w:r>
      <w:r>
        <w:rPr>
          <w:rFonts w:ascii="Arial" w:hAnsi="Arial" w:cs="Arial"/>
          <w:color w:val="333333"/>
        </w:rPr>
        <w:t>中，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 == true // true</w:t>
      </w:r>
      <w:r>
        <w:rPr>
          <w:rFonts w:ascii="Arial" w:hAnsi="Arial" w:cs="Arial"/>
          <w:color w:val="333333"/>
        </w:rPr>
        <w:t>，因此，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 &amp;&amp; 3</w:t>
      </w:r>
      <w:r>
        <w:rPr>
          <w:rFonts w:ascii="Arial" w:hAnsi="Arial" w:cs="Arial"/>
          <w:color w:val="333333"/>
        </w:rPr>
        <w:t>等同于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大姑妈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通过了，返回最后一个检测的亲戚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三姑妈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，也就是这里的结果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3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因此，实际上，我们平时的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if (1 &amp;&amp; 3) {}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等同于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if (3) {}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如果这里的题目换成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0 &amp;&amp; 3</w:t>
      </w:r>
      <w:r>
        <w:rPr>
          <w:rFonts w:ascii="Arial" w:hAnsi="Arial" w:cs="Arial"/>
          <w:color w:val="333333"/>
        </w:rPr>
        <w:t>返回的是？那结果是如何呢？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因为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0 == false // true</w:t>
      </w:r>
      <w:r>
        <w:rPr>
          <w:rFonts w:ascii="Arial" w:hAnsi="Arial" w:cs="Arial"/>
          <w:color w:val="333333"/>
        </w:rPr>
        <w:t xml:space="preserve">, </w:t>
      </w:r>
      <w:r>
        <w:rPr>
          <w:rFonts w:ascii="Arial" w:hAnsi="Arial" w:cs="Arial"/>
          <w:color w:val="333333"/>
        </w:rPr>
        <w:t>因此走不到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三姑妈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这一关，直接返回了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也就是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if (0 &amp;&amp; 3) {}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等同于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if (0) {</w:t>
      </w:r>
      <w:r>
        <w:rPr>
          <w:rStyle w:val="apple-converted-space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 </w:t>
      </w:r>
      <w:r>
        <w:rPr>
          <w:rStyle w:val="HTML"/>
          <w:rFonts w:ascii="Consolas" w:hAnsi="Consolas" w:cs="Consolas"/>
          <w:color w:val="AAAAAA"/>
          <w:bdr w:val="single" w:sz="6" w:space="0" w:color="EAEAEA" w:frame="1"/>
          <w:shd w:val="clear" w:color="auto" w:fill="F8F8F8"/>
        </w:rPr>
        <w:t xml:space="preserve">/* </w:t>
      </w:r>
      <w:r>
        <w:rPr>
          <w:rStyle w:val="HTML"/>
          <w:rFonts w:ascii="Consolas" w:hAnsi="Consolas" w:cs="Consolas"/>
          <w:color w:val="AAAAAA"/>
          <w:bdr w:val="single" w:sz="6" w:space="0" w:color="EAEAEA" w:frame="1"/>
          <w:shd w:val="clear" w:color="auto" w:fill="F8F8F8"/>
        </w:rPr>
        <w:t>不会执行</w:t>
      </w:r>
      <w:r>
        <w:rPr>
          <w:rStyle w:val="HTML"/>
          <w:rFonts w:ascii="Consolas" w:hAnsi="Consolas" w:cs="Consolas"/>
          <w:color w:val="AAAAAA"/>
          <w:bdr w:val="single" w:sz="6" w:space="0" w:color="EAEAEA" w:frame="1"/>
          <w:shd w:val="clear" w:color="auto" w:fill="F8F8F8"/>
        </w:rPr>
        <w:t xml:space="preserve"> */</w:t>
      </w:r>
      <w:r>
        <w:rPr>
          <w:rStyle w:val="apple-converted-space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}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a8"/>
          <w:rFonts w:ascii="Arial" w:hAnsi="Arial" w:cs="Arial"/>
          <w:color w:val="333333"/>
        </w:rPr>
        <w:t>实用性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可以避免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if</w:t>
      </w:r>
      <w:r>
        <w:rPr>
          <w:rFonts w:ascii="Arial" w:hAnsi="Arial" w:cs="Arial"/>
          <w:color w:val="333333"/>
        </w:rPr>
        <w:t>嵌套。例如，要问页面上某个</w:t>
      </w:r>
      <w:r>
        <w:rPr>
          <w:rFonts w:ascii="Arial" w:hAnsi="Arial" w:cs="Arial"/>
          <w:color w:val="333333"/>
        </w:rPr>
        <w:t>dom</w:t>
      </w:r>
      <w:r>
        <w:rPr>
          <w:rFonts w:ascii="Arial" w:hAnsi="Arial" w:cs="Arial"/>
          <w:color w:val="333333"/>
        </w:rPr>
        <w:t>绑定点击事件，我们需要先判断这个</w:t>
      </w:r>
      <w:r>
        <w:rPr>
          <w:rFonts w:ascii="Arial" w:hAnsi="Arial" w:cs="Arial"/>
          <w:color w:val="333333"/>
        </w:rPr>
        <w:t>dom</w:t>
      </w:r>
      <w:r>
        <w:rPr>
          <w:rFonts w:ascii="Arial" w:hAnsi="Arial" w:cs="Arial"/>
          <w:color w:val="333333"/>
        </w:rPr>
        <w:t>元素存不存在，我们可能会这样做：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 dom = document.querySelector("#dom");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if (dom) { dom.addEventListener("click", function() {});  }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实际上，我们可以使用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&amp;&amp;</w:t>
      </w:r>
      <w:r>
        <w:rPr>
          <w:rFonts w:ascii="Arial" w:hAnsi="Arial" w:cs="Arial"/>
          <w:color w:val="333333"/>
        </w:rPr>
        <w:t>做一些简化：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 dom = document.querySelector("#dom");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dom &amp;&amp; dom.addEventListener("click", function() {});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1 &amp;&amp; "foo" || 0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很简单的一道题，结果是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"foo"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这里出现了一个新的关系符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||</w:t>
      </w:r>
      <w:r>
        <w:rPr>
          <w:rFonts w:ascii="Arial" w:hAnsi="Arial" w:cs="Arial"/>
          <w:color w:val="333333"/>
        </w:rPr>
        <w:t xml:space="preserve">, </w:t>
      </w:r>
      <w:r>
        <w:rPr>
          <w:rFonts w:ascii="Arial" w:hAnsi="Arial" w:cs="Arial"/>
          <w:color w:val="333333"/>
        </w:rPr>
        <w:t>表示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或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的意思。男方要娶干巴巴的妹子，七大姑八大婆只要一个说好就可以了。比方说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 || 3</w:t>
      </w:r>
      <w:r>
        <w:rPr>
          <w:rFonts w:ascii="Arial" w:hAnsi="Arial" w:cs="Arial"/>
          <w:color w:val="333333"/>
        </w:rPr>
        <w:t>表示：如果大姑妈说可以，则成了，返回大姑妈；如果大姑妈不允许，再看看三姑妈的意思。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因此，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if (1 || 3) {}</w:t>
      </w:r>
      <w:r>
        <w:rPr>
          <w:rFonts w:ascii="Arial" w:hAnsi="Arial" w:cs="Arial"/>
          <w:color w:val="333333"/>
        </w:rPr>
        <w:t>实际等同于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if (1) {}</w:t>
      </w:r>
      <w:r>
        <w:rPr>
          <w:rFonts w:ascii="Arial" w:hAnsi="Arial" w:cs="Arial"/>
          <w:color w:val="333333"/>
        </w:rPr>
        <w:t>;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if (0 || 3) {}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等同于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if (3) {}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a8"/>
          <w:rFonts w:ascii="Arial" w:hAnsi="Arial" w:cs="Arial"/>
          <w:color w:val="333333"/>
        </w:rPr>
        <w:t>实用性</w:t>
      </w:r>
      <w:r>
        <w:rPr>
          <w:rFonts w:ascii="Arial" w:hAnsi="Arial" w:cs="Arial"/>
          <w:color w:val="333333"/>
        </w:rPr>
        <w:br/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||</w:t>
      </w:r>
      <w:r>
        <w:rPr>
          <w:rFonts w:ascii="Arial" w:hAnsi="Arial" w:cs="Arial"/>
          <w:color w:val="333333"/>
        </w:rPr>
        <w:t>可以让我们使用一种更快捷简易的方式为参数添加默认值。例如，写</w:t>
      </w:r>
      <w:r>
        <w:rPr>
          <w:rFonts w:ascii="Arial" w:hAnsi="Arial" w:cs="Arial"/>
          <w:color w:val="333333"/>
        </w:rPr>
        <w:t>jQuery</w:t>
      </w:r>
      <w:r>
        <w:rPr>
          <w:rFonts w:ascii="Arial" w:hAnsi="Arial" w:cs="Arial"/>
          <w:color w:val="333333"/>
        </w:rPr>
        <w:lastRenderedPageBreak/>
        <w:t>插件的时候，可选参数是可以缺省的，此时实际上值为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undefined</w:t>
      </w:r>
      <w:r>
        <w:rPr>
          <w:rFonts w:ascii="Arial" w:hAnsi="Arial" w:cs="Arial"/>
          <w:color w:val="333333"/>
        </w:rPr>
        <w:t>，会让后面的参数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extend</w:t>
      </w:r>
      <w:r>
        <w:rPr>
          <w:rFonts w:ascii="Arial" w:hAnsi="Arial" w:cs="Arial"/>
          <w:color w:val="333333"/>
        </w:rPr>
        <w:t>产生困扰。因此，我们会经常见到类似这样的代码：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$.fn.plugin = function(options) {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options = options || {};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// ...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};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显然，根据上面的理解，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 &amp;&amp; "foo"</w:t>
      </w:r>
      <w:r>
        <w:rPr>
          <w:rFonts w:ascii="Arial" w:hAnsi="Arial" w:cs="Arial"/>
          <w:color w:val="333333"/>
        </w:rPr>
        <w:t>返回的是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"foo"</w:t>
      </w:r>
      <w:r>
        <w:rPr>
          <w:rFonts w:ascii="Arial" w:hAnsi="Arial" w:cs="Arial"/>
          <w:color w:val="333333"/>
        </w:rPr>
        <w:t xml:space="preserve">, </w:t>
      </w:r>
      <w:r>
        <w:rPr>
          <w:rFonts w:ascii="Arial" w:hAnsi="Arial" w:cs="Arial"/>
          <w:color w:val="333333"/>
        </w:rPr>
        <w:t>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"foo" || 0</w:t>
      </w:r>
      <w:r>
        <w:rPr>
          <w:rFonts w:ascii="Arial" w:hAnsi="Arial" w:cs="Arial"/>
          <w:color w:val="333333"/>
        </w:rPr>
        <w:t xml:space="preserve">, </w:t>
      </w:r>
      <w:r>
        <w:rPr>
          <w:rFonts w:ascii="Arial" w:hAnsi="Arial" w:cs="Arial"/>
          <w:color w:val="333333"/>
        </w:rPr>
        <w:t>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"foo" == true</w:t>
      </w:r>
      <w:r>
        <w:rPr>
          <w:rFonts w:ascii="Arial" w:hAnsi="Arial" w:cs="Arial"/>
          <w:color w:val="333333"/>
        </w:rPr>
        <w:t>为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 xml:space="preserve">, </w:t>
      </w:r>
      <w:r>
        <w:rPr>
          <w:rFonts w:ascii="Arial" w:hAnsi="Arial" w:cs="Arial"/>
          <w:color w:val="333333"/>
        </w:rPr>
        <w:t>自然返回是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大姑妈</w:t>
      </w:r>
      <w:r>
        <w:rPr>
          <w:rFonts w:ascii="Arial" w:hAnsi="Arial" w:cs="Arial"/>
          <w:color w:val="333333"/>
        </w:rPr>
        <w:t>” –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"foo"</w:t>
      </w:r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这就是最终结果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"foo"</w:t>
      </w:r>
      <w:r>
        <w:rPr>
          <w:rFonts w:ascii="Arial" w:hAnsi="Arial" w:cs="Arial"/>
          <w:color w:val="333333"/>
        </w:rPr>
        <w:t>的由来。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1 || "foo" &amp;&amp; 0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据说逻辑与运算符</w:t>
      </w:r>
      <w:r>
        <w:rPr>
          <w:rFonts w:ascii="Arial" w:hAnsi="Arial" w:cs="Arial"/>
          <w:color w:val="333333"/>
        </w:rPr>
        <w:t>(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&amp;&amp;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优先级要大于逻辑或</w:t>
      </w:r>
      <w:r>
        <w:rPr>
          <w:rFonts w:ascii="Arial" w:hAnsi="Arial" w:cs="Arial"/>
          <w:color w:val="333333"/>
        </w:rPr>
        <w:t>(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||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。如果是这样，那这里的结果返回应该是这样子的：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 || "foo" &amp;&amp; 0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→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 || 0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→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(1, 2, 3)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3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这里考察的是逗号运算符，也称多重求值。逗号运算符据说是优先级最低的运算符。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一般表现形式是：大姑妈，二姑妈，三姑妈，</w:t>
      </w:r>
      <w:r>
        <w:rPr>
          <w:rFonts w:ascii="Arial" w:hAnsi="Arial" w:cs="Arial"/>
          <w:color w:val="333333"/>
        </w:rPr>
        <w:t>……N</w:t>
      </w:r>
      <w:r>
        <w:rPr>
          <w:rFonts w:ascii="Arial" w:hAnsi="Arial" w:cs="Arial"/>
          <w:color w:val="333333"/>
        </w:rPr>
        <w:t>姑妈。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运算规则如下：折腾大姑妈，折腾二姑妈，折腾三姑妈，</w:t>
      </w:r>
      <w:r>
        <w:rPr>
          <w:rFonts w:ascii="Arial" w:hAnsi="Arial" w:cs="Arial"/>
          <w:color w:val="333333"/>
        </w:rPr>
        <w:t>……</w:t>
      </w:r>
      <w:r>
        <w:rPr>
          <w:rFonts w:ascii="Arial" w:hAnsi="Arial" w:cs="Arial"/>
          <w:color w:val="333333"/>
        </w:rPr>
        <w:t>折腾</w:t>
      </w:r>
      <w:r>
        <w:rPr>
          <w:rFonts w:ascii="Arial" w:hAnsi="Arial" w:cs="Arial"/>
          <w:color w:val="333333"/>
        </w:rPr>
        <w:t>N</w:t>
      </w:r>
      <w:r>
        <w:rPr>
          <w:rFonts w:ascii="Arial" w:hAnsi="Arial" w:cs="Arial"/>
          <w:color w:val="333333"/>
        </w:rPr>
        <w:t>姑妈，最后返回的</w:t>
      </w:r>
      <w:r>
        <w:rPr>
          <w:rFonts w:ascii="Arial" w:hAnsi="Arial" w:cs="Arial"/>
          <w:color w:val="333333"/>
        </w:rPr>
        <w:t>N</w:t>
      </w:r>
      <w:r>
        <w:rPr>
          <w:rFonts w:ascii="Arial" w:hAnsi="Arial" w:cs="Arial"/>
          <w:color w:val="333333"/>
        </w:rPr>
        <w:t>姑妈的返回值。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因此，这里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1, 2, 3</w:t>
      </w:r>
      <w:r>
        <w:rPr>
          <w:rFonts w:ascii="Arial" w:hAnsi="Arial" w:cs="Arial"/>
          <w:color w:val="333333"/>
        </w:rPr>
        <w:t>就是折腾了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</w:t>
      </w:r>
      <w:r>
        <w:rPr>
          <w:rFonts w:ascii="Arial" w:hAnsi="Arial" w:cs="Arial"/>
          <w:color w:val="333333"/>
        </w:rPr>
        <w:t>，折腾了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2</w:t>
      </w:r>
      <w:r>
        <w:rPr>
          <w:rFonts w:ascii="Arial" w:hAnsi="Arial" w:cs="Arial"/>
          <w:color w:val="333333"/>
        </w:rPr>
        <w:t>，折腾了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3</w:t>
      </w:r>
      <w:r>
        <w:rPr>
          <w:rFonts w:ascii="Arial" w:hAnsi="Arial" w:cs="Arial"/>
          <w:color w:val="333333"/>
        </w:rPr>
        <w:t>并且返回了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3</w:t>
      </w:r>
      <w:r>
        <w:rPr>
          <w:rFonts w:ascii="Arial" w:hAnsi="Arial" w:cs="Arial"/>
          <w:color w:val="333333"/>
        </w:rPr>
        <w:t>的返回值。因此，结果是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3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好，现在提问：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alert(1, 2, 3);</w:t>
      </w:r>
      <w:r>
        <w:rPr>
          <w:rFonts w:ascii="Arial" w:hAnsi="Arial" w:cs="Arial"/>
          <w:color w:val="333333"/>
        </w:rPr>
        <w:t>的弹出值是？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3</w:t>
      </w:r>
      <w:r>
        <w:rPr>
          <w:rFonts w:ascii="Arial" w:hAnsi="Arial" w:cs="Arial"/>
          <w:color w:val="333333"/>
        </w:rPr>
        <w:t>……………………</w:t>
      </w:r>
      <w:r>
        <w:rPr>
          <w:rFonts w:ascii="Arial" w:hAnsi="Arial" w:cs="Arial"/>
          <w:color w:val="333333"/>
        </w:rPr>
        <w:t>是不可能的！正确结果是</w:t>
      </w:r>
      <w:r>
        <w:rPr>
          <w:rStyle w:val="a8"/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不要困扰。原因很简单，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alert</w:t>
      </w:r>
      <w:r>
        <w:rPr>
          <w:rFonts w:ascii="Arial" w:hAnsi="Arial" w:cs="Arial"/>
          <w:color w:val="333333"/>
        </w:rPr>
        <w:t>身后的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()</w:t>
      </w:r>
      <w:r>
        <w:rPr>
          <w:rFonts w:ascii="Arial" w:hAnsi="Arial" w:cs="Arial"/>
          <w:color w:val="333333"/>
        </w:rPr>
        <w:t>实际上也是一种运算符，这里指函数调用，优先级相当的高。这里，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1, 2, 3</w:t>
      </w:r>
      <w:r>
        <w:rPr>
          <w:rFonts w:ascii="Arial" w:hAnsi="Arial" w:cs="Arial"/>
          <w:color w:val="333333"/>
        </w:rPr>
        <w:t>已经被奴役成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alert</w:t>
      </w:r>
      <w:r>
        <w:rPr>
          <w:rFonts w:ascii="Arial" w:hAnsi="Arial" w:cs="Arial"/>
          <w:color w:val="333333"/>
        </w:rPr>
        <w:t>方法（弹出第一个参数值）的参数了，因此，弹出的是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如果是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alert((1, 2, 3));</w:t>
      </w:r>
      <w:r>
        <w:rPr>
          <w:rFonts w:ascii="Arial" w:hAnsi="Arial" w:cs="Arial"/>
          <w:color w:val="333333"/>
        </w:rPr>
        <w:t>则弹出的就是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3</w:t>
      </w:r>
      <w:r>
        <w:rPr>
          <w:rFonts w:ascii="Arial" w:hAnsi="Arial" w:cs="Arial"/>
          <w:color w:val="333333"/>
        </w:rPr>
        <w:t>了。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a8"/>
          <w:rFonts w:ascii="Arial" w:hAnsi="Arial" w:cs="Arial"/>
          <w:color w:val="333333"/>
        </w:rPr>
        <w:t>实用性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举个很简单的例子，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i</w:t>
      </w:r>
      <w:r>
        <w:rPr>
          <w:rFonts w:ascii="Arial" w:hAnsi="Arial" w:cs="Arial"/>
          <w:color w:val="333333"/>
        </w:rPr>
        <w:t>,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j</w:t>
      </w:r>
      <w:r>
        <w:rPr>
          <w:rFonts w:ascii="Arial" w:hAnsi="Arial" w:cs="Arial"/>
          <w:color w:val="333333"/>
        </w:rPr>
        <w:t>两个变量同时递增，可能我们会这样写：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 i=1;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 j=1;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i+=1;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j+=2;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我们可以借助逗号运算符获得更好地阅读体验，至于性能是否有提高，我个人并不清楚，就算有，差异也是可以忽略的。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 i=1, j=1;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i+=1, j+=2;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x = { shift: [].shift };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x.shift();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x.length;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结果是</w:t>
      </w:r>
      <w:r>
        <w:rPr>
          <w:rFonts w:ascii="Arial" w:hAnsi="Arial" w:cs="Arial"/>
          <w:color w:val="333333"/>
        </w:rPr>
        <w:t>IE6/IE7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undefined</w:t>
      </w:r>
      <w:r>
        <w:rPr>
          <w:rFonts w:ascii="Arial" w:hAnsi="Arial" w:cs="Arial"/>
          <w:color w:val="333333"/>
        </w:rPr>
        <w:t xml:space="preserve">, </w:t>
      </w:r>
      <w:r>
        <w:rPr>
          <w:rFonts w:ascii="Arial" w:hAnsi="Arial" w:cs="Arial"/>
          <w:color w:val="333333"/>
        </w:rPr>
        <w:t>其他浏览器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不过，个人观点，</w:t>
      </w:r>
      <w:r>
        <w:rPr>
          <w:rFonts w:ascii="Arial" w:hAnsi="Arial" w:cs="Arial"/>
          <w:color w:val="333333"/>
        </w:rPr>
        <w:t>IE6/IE7</w:t>
      </w:r>
      <w:r>
        <w:rPr>
          <w:rFonts w:ascii="Arial" w:hAnsi="Arial" w:cs="Arial"/>
          <w:color w:val="333333"/>
        </w:rPr>
        <w:t>其实并不属于这个题目的考察浏览器。因此，我们着重讨论为何</w:t>
      </w:r>
      <w:r>
        <w:rPr>
          <w:rFonts w:ascii="Arial" w:hAnsi="Arial" w:cs="Arial"/>
          <w:color w:val="333333"/>
        </w:rPr>
        <w:t>IE8+</w:t>
      </w:r>
      <w:r>
        <w:rPr>
          <w:rFonts w:ascii="Arial" w:hAnsi="Arial" w:cs="Arial"/>
          <w:color w:val="333333"/>
        </w:rPr>
        <w:t>等浏览器为何结果是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首先，我们了解下数组的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shift</w:t>
      </w:r>
      <w:r>
        <w:rPr>
          <w:rFonts w:ascii="Arial" w:hAnsi="Arial" w:cs="Arial"/>
          <w:color w:val="333333"/>
        </w:rPr>
        <w:t>方法。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我个人一般把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pop/push</w:t>
      </w:r>
      <w:r>
        <w:rPr>
          <w:rFonts w:ascii="Arial" w:hAnsi="Arial" w:cs="Arial"/>
          <w:color w:val="333333"/>
        </w:rPr>
        <w:t>归为一对基友，移除尾部元素和尾部添加元素，都是做扫尾工作的。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shift/unshift</w:t>
      </w:r>
      <w:r>
        <w:rPr>
          <w:rFonts w:ascii="Arial" w:hAnsi="Arial" w:cs="Arial"/>
          <w:color w:val="333333"/>
        </w:rPr>
        <w:t>当作另外一对基友，移除头部元素和头部添加元素，都是在头部打点的。记住，</w:t>
      </w:r>
      <w:r>
        <w:rPr>
          <w:rStyle w:val="a9"/>
          <w:rFonts w:ascii="Arial" w:hAnsi="Arial" w:cs="Arial"/>
          <w:color w:val="333333"/>
        </w:rPr>
        <w:t>单词字符个数少的</w:t>
      </w:r>
      <w:r>
        <w:rPr>
          <w:rStyle w:val="a9"/>
          <w:rFonts w:ascii="Arial" w:hAnsi="Arial" w:cs="Arial"/>
          <w:color w:val="333333"/>
        </w:rPr>
        <w:t>(</w:t>
      </w:r>
      <w:r>
        <w:rPr>
          <w:rStyle w:val="HTML"/>
          <w:rFonts w:ascii="Consolas" w:hAnsi="Consolas" w:cs="Consolas"/>
          <w:i/>
          <w:iCs/>
          <w:color w:val="333333"/>
          <w:bdr w:val="single" w:sz="6" w:space="0" w:color="EAEAEA" w:frame="1"/>
          <w:shd w:val="clear" w:color="auto" w:fill="F8F8F8"/>
        </w:rPr>
        <w:t>pop</w:t>
      </w:r>
      <w:r>
        <w:rPr>
          <w:rStyle w:val="a9"/>
          <w:rFonts w:ascii="Arial" w:hAnsi="Arial" w:cs="Arial"/>
          <w:color w:val="333333"/>
        </w:rPr>
        <w:t>,</w:t>
      </w:r>
      <w:r>
        <w:rPr>
          <w:rStyle w:val="apple-converted-space"/>
          <w:rFonts w:ascii="Arial" w:hAnsi="Arial" w:cs="Arial"/>
          <w:i/>
          <w:iCs/>
          <w:color w:val="333333"/>
        </w:rPr>
        <w:t> </w:t>
      </w:r>
      <w:r>
        <w:rPr>
          <w:rStyle w:val="HTML"/>
          <w:rFonts w:ascii="Consolas" w:hAnsi="Consolas" w:cs="Consolas"/>
          <w:i/>
          <w:iCs/>
          <w:color w:val="333333"/>
          <w:bdr w:val="single" w:sz="6" w:space="0" w:color="EAEAEA" w:frame="1"/>
          <w:shd w:val="clear" w:color="auto" w:fill="F8F8F8"/>
        </w:rPr>
        <w:t>shift</w:t>
      </w:r>
      <w:r>
        <w:rPr>
          <w:rStyle w:val="a9"/>
          <w:rFonts w:ascii="Arial" w:hAnsi="Arial" w:cs="Arial"/>
          <w:color w:val="333333"/>
        </w:rPr>
        <w:t>)</w:t>
      </w:r>
      <w:r>
        <w:rPr>
          <w:rStyle w:val="a9"/>
          <w:rFonts w:ascii="Arial" w:hAnsi="Arial" w:cs="Arial"/>
          <w:color w:val="333333"/>
        </w:rPr>
        <w:t>都是做删除的</w:t>
      </w:r>
      <w:r>
        <w:rPr>
          <w:rFonts w:ascii="Arial" w:hAnsi="Arial" w:cs="Arial"/>
          <w:color w:val="333333"/>
        </w:rPr>
        <w:t>，这样记忆就不会混淆了。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从外表上看，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shift</w:t>
      </w:r>
      <w:r>
        <w:rPr>
          <w:rFonts w:ascii="Arial" w:hAnsi="Arial" w:cs="Arial"/>
          <w:color w:val="333333"/>
        </w:rPr>
        <w:t>方法移除数组中的第一个元素并返回这个元素。如果这个数组是个空数组，则返回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undefined</w:t>
      </w:r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一般而言，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shift</w:t>
      </w:r>
      <w:r>
        <w:rPr>
          <w:rFonts w:ascii="Arial" w:hAnsi="Arial" w:cs="Arial"/>
          <w:color w:val="333333"/>
        </w:rPr>
        <w:t>操作会改变后面所有数组项在内存中的地址，因此，相比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pop</w:t>
      </w:r>
      <w:r>
        <w:rPr>
          <w:rFonts w:ascii="Arial" w:hAnsi="Arial" w:cs="Arial"/>
          <w:color w:val="333333"/>
        </w:rPr>
        <w:t>方法要慢得多。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从内在来看，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shift</w:t>
      </w:r>
      <w:r>
        <w:rPr>
          <w:rFonts w:ascii="Arial" w:hAnsi="Arial" w:cs="Arial"/>
          <w:color w:val="333333"/>
        </w:rPr>
        <w:t>还能给对象自动添加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length</w:t>
      </w:r>
      <w:r>
        <w:rPr>
          <w:rFonts w:ascii="Arial" w:hAnsi="Arial" w:cs="Arial"/>
          <w:color w:val="333333"/>
        </w:rPr>
        <w:t>属性。</w:t>
      </w:r>
      <w:del w:id="1" w:author="Unknown" w:date="2013-05-07T11:17:00Z">
        <w:r>
          <w:rPr>
            <w:rFonts w:ascii="Arial" w:hAnsi="Arial" w:cs="Arial"/>
            <w:color w:val="333333"/>
          </w:rPr>
          <w:delText>Mozilla</w:delText>
        </w:r>
        <w:r>
          <w:rPr>
            <w:rFonts w:ascii="Arial" w:hAnsi="Arial" w:cs="Arial"/>
            <w:color w:val="333333"/>
          </w:rPr>
          <w:delText>开发者中心</w:delText>
        </w:r>
        <w:r>
          <w:rPr>
            <w:rFonts w:ascii="Arial" w:hAnsi="Arial" w:cs="Arial"/>
            <w:color w:val="333333"/>
          </w:rPr>
          <w:delText>(MDC)</w:delText>
        </w:r>
      </w:del>
      <w:r>
        <w:rPr>
          <w:rFonts w:ascii="Arial" w:hAnsi="Arial" w:cs="Arial"/>
          <w:color w:val="333333"/>
        </w:rPr>
        <w:t>Mozilla</w:t>
      </w:r>
      <w:r>
        <w:rPr>
          <w:rFonts w:ascii="Arial" w:hAnsi="Arial" w:cs="Arial"/>
          <w:color w:val="333333"/>
        </w:rPr>
        <w:t>开发者网络</w:t>
      </w:r>
      <w:r>
        <w:rPr>
          <w:rFonts w:ascii="Arial" w:hAnsi="Arial" w:cs="Arial"/>
          <w:color w:val="333333"/>
        </w:rPr>
        <w:t>(MDN – Mozilla Developer Network)</w:t>
      </w:r>
      <w:r>
        <w:rPr>
          <w:rFonts w:ascii="Arial" w:hAnsi="Arial" w:cs="Arial"/>
          <w:color w:val="333333"/>
        </w:rPr>
        <w:t>的解释</w:t>
      </w:r>
      <w:hyperlink r:id="rId13" w:history="1">
        <w:r>
          <w:rPr>
            <w:rStyle w:val="a6"/>
            <w:rFonts w:ascii="Arial" w:hAnsi="Arial" w:cs="Arial"/>
            <w:color w:val="34538B"/>
          </w:rPr>
          <w:t>是这样子的</w:t>
        </w:r>
      </w:hyperlink>
      <w:r>
        <w:rPr>
          <w:rFonts w:ascii="Arial" w:hAnsi="Arial" w:cs="Arial"/>
          <w:color w:val="333333"/>
        </w:rPr>
        <w:t>：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777777"/>
        </w:rPr>
      </w:pP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shift</w:t>
      </w:r>
      <w:r>
        <w:rPr>
          <w:rStyle w:val="apple-converted-space"/>
          <w:rFonts w:ascii="Arial" w:hAnsi="Arial" w:cs="Arial"/>
          <w:color w:val="777777"/>
        </w:rPr>
        <w:t> </w:t>
      </w:r>
      <w:r>
        <w:rPr>
          <w:rFonts w:ascii="Arial" w:hAnsi="Arial" w:cs="Arial"/>
          <w:color w:val="777777"/>
        </w:rPr>
        <w:t>is intentionally generic; this method can be</w:t>
      </w:r>
      <w:r>
        <w:rPr>
          <w:rStyle w:val="apple-converted-space"/>
          <w:rFonts w:ascii="Arial" w:hAnsi="Arial" w:cs="Arial"/>
          <w:color w:val="777777"/>
        </w:rPr>
        <w:t> 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called</w:t>
      </w:r>
      <w:r>
        <w:rPr>
          <w:rStyle w:val="apple-converted-space"/>
          <w:rFonts w:ascii="Arial" w:hAnsi="Arial" w:cs="Arial"/>
          <w:color w:val="777777"/>
        </w:rPr>
        <w:t> </w:t>
      </w:r>
      <w:r>
        <w:rPr>
          <w:rFonts w:ascii="Arial" w:hAnsi="Arial" w:cs="Arial"/>
          <w:color w:val="777777"/>
        </w:rPr>
        <w:t>or</w:t>
      </w:r>
      <w:r>
        <w:rPr>
          <w:rStyle w:val="apple-converted-space"/>
          <w:rFonts w:ascii="Arial" w:hAnsi="Arial" w:cs="Arial"/>
          <w:color w:val="777777"/>
        </w:rPr>
        <w:t> 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applied</w:t>
      </w:r>
      <w:r>
        <w:rPr>
          <w:rStyle w:val="apple-converted-space"/>
          <w:rFonts w:ascii="Arial" w:hAnsi="Arial" w:cs="Arial"/>
          <w:color w:val="777777"/>
        </w:rPr>
        <w:t> </w:t>
      </w:r>
      <w:r>
        <w:rPr>
          <w:rFonts w:ascii="Arial" w:hAnsi="Arial" w:cs="Arial"/>
          <w:color w:val="777777"/>
        </w:rPr>
        <w:t>to objects resembling arrays. Objects which do not contain a length property reflecting the last in a series of consecutive, zero-based numerical properties may not behave in any meaningful manner.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简体中文表示就是（这里的释义自己只有</w:t>
      </w:r>
      <w:r>
        <w:rPr>
          <w:rFonts w:ascii="Arial" w:hAnsi="Arial" w:cs="Arial"/>
          <w:color w:val="333333"/>
        </w:rPr>
        <w:t>80%</w:t>
      </w:r>
      <w:r>
        <w:rPr>
          <w:rFonts w:ascii="Arial" w:hAnsi="Arial" w:cs="Arial"/>
          <w:color w:val="333333"/>
        </w:rPr>
        <w:t>确认，若有不准确，请极力指证</w:t>
      </w: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228600" cy="228600"/>
            <wp:effectExtent l="0" t="0" r="0" b="0"/>
            <wp:docPr id="12" name="图片 12" descr="http://mat1.gtimg.com/www/mb/images/face/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1.gtimg.com/www/mb/images/face/3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t>）：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1133475" cy="1143000"/>
            <wp:effectExtent l="0" t="0" r="9525" b="0"/>
            <wp:docPr id="11" name="图片 11" descr="大黄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大黄鸭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0C6" w:rsidRDefault="00B230C6" w:rsidP="00B230C6">
      <w:pPr>
        <w:shd w:val="clear" w:color="auto" w:fill="FFFFFF"/>
        <w:spacing w:afterAutospacing="1" w:line="360" w:lineRule="atLeast"/>
        <w:rPr>
          <w:rFonts w:ascii="Arial" w:hAnsi="Arial" w:cs="Arial"/>
          <w:color w:val="777777"/>
        </w:rPr>
      </w:pP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shift</w:t>
      </w:r>
      <w:r>
        <w:rPr>
          <w:rFonts w:ascii="Arial" w:hAnsi="Arial" w:cs="Arial"/>
          <w:color w:val="777777"/>
        </w:rPr>
        <w:t>可以有意泛化（变身成鸭子）；该方法可以被类数组对象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call</w:t>
      </w:r>
      <w:r>
        <w:rPr>
          <w:rFonts w:ascii="Arial" w:hAnsi="Arial" w:cs="Arial"/>
          <w:color w:val="777777"/>
        </w:rPr>
        <w:t>或者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apply</w:t>
      </w:r>
      <w:r>
        <w:rPr>
          <w:rFonts w:ascii="Arial" w:hAnsi="Arial" w:cs="Arial"/>
          <w:color w:val="777777"/>
        </w:rPr>
        <w:t xml:space="preserve">. </w:t>
      </w:r>
      <w:r>
        <w:rPr>
          <w:rFonts w:ascii="Arial" w:hAnsi="Arial" w:cs="Arial"/>
          <w:color w:val="777777"/>
        </w:rPr>
        <w:t>对象如果没有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length</w:t>
      </w:r>
      <w:r>
        <w:rPr>
          <w:rFonts w:ascii="Arial" w:hAnsi="Arial" w:cs="Arial"/>
          <w:color w:val="777777"/>
        </w:rPr>
        <w:t>属性，可能会以无意义的方式在最后反射一系列连续，基于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0</w:t>
      </w:r>
      <w:r>
        <w:rPr>
          <w:rFonts w:ascii="Arial" w:hAnsi="Arial" w:cs="Arial"/>
          <w:color w:val="777777"/>
        </w:rPr>
        <w:t>的数值属性。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什么意思呢？我们看下面这个更容易理解的问题：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x = {};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[].shift.call(x);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lastRenderedPageBreak/>
        <w:t>x.length;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.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s"/>
          <w:rFonts w:ascii="Arial" w:hAnsi="Arial" w:cs="Arial"/>
          <w:color w:val="999999"/>
          <w:sz w:val="18"/>
          <w:szCs w:val="18"/>
        </w:rPr>
        <w:t>//zxx: IE6/IE7</w:t>
      </w:r>
      <w:r>
        <w:rPr>
          <w:rStyle w:val="apple-converted-space"/>
          <w:rFonts w:ascii="Arial" w:hAnsi="Arial" w:cs="Arial"/>
          <w:color w:val="999999"/>
          <w:sz w:val="18"/>
          <w:szCs w:val="18"/>
        </w:rPr>
        <w:t> </w:t>
      </w:r>
      <w:r>
        <w:rPr>
          <w:rStyle w:val="HTML"/>
          <w:rFonts w:ascii="Consolas" w:hAnsi="Consolas" w:cs="Consolas"/>
          <w:color w:val="999999"/>
          <w:bdr w:val="single" w:sz="6" w:space="0" w:color="EAEAEA" w:frame="1"/>
          <w:shd w:val="clear" w:color="auto" w:fill="F8F8F8"/>
        </w:rPr>
        <w:t>undefined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x</w:t>
      </w:r>
      <w:r>
        <w:rPr>
          <w:rFonts w:ascii="Arial" w:hAnsi="Arial" w:cs="Arial"/>
          <w:color w:val="333333"/>
        </w:rPr>
        <w:t>对象原本木有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length</w:t>
      </w:r>
      <w:r>
        <w:rPr>
          <w:rFonts w:ascii="Arial" w:hAnsi="Arial" w:cs="Arial"/>
          <w:color w:val="333333"/>
        </w:rPr>
        <w:t>属性，在被数组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shift</w:t>
      </w:r>
      <w:r>
        <w:rPr>
          <w:rFonts w:ascii="Arial" w:hAnsi="Arial" w:cs="Arial"/>
          <w:color w:val="333333"/>
        </w:rPr>
        <w:t>方法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call</w:t>
      </w:r>
      <w:r>
        <w:rPr>
          <w:rFonts w:ascii="Arial" w:hAnsi="Arial" w:cs="Arial"/>
          <w:color w:val="333333"/>
        </w:rPr>
        <w:t>后，添加了一个值为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的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length</w:t>
      </w:r>
      <w:r>
        <w:rPr>
          <w:rFonts w:ascii="Arial" w:hAnsi="Arial" w:cs="Arial"/>
          <w:color w:val="333333"/>
        </w:rPr>
        <w:t>属性。此为数组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shift</w:t>
      </w:r>
      <w:r>
        <w:rPr>
          <w:rFonts w:ascii="Arial" w:hAnsi="Arial" w:cs="Arial"/>
          <w:color w:val="333333"/>
        </w:rPr>
        <w:t>方法的泛化性，专业术语为</w:t>
      </w:r>
      <w:r>
        <w:rPr>
          <w:rStyle w:val="a9"/>
          <w:rFonts w:ascii="Arial" w:hAnsi="Arial" w:cs="Arial"/>
          <w:color w:val="333333"/>
        </w:rPr>
        <w:t>泛型</w:t>
      </w:r>
      <w:r>
        <w:rPr>
          <w:rStyle w:val="a9"/>
          <w:rFonts w:ascii="Arial" w:hAnsi="Arial" w:cs="Arial"/>
          <w:color w:val="333333"/>
        </w:rPr>
        <w:t>(generic)</w:t>
      </w:r>
      <w:r>
        <w:rPr>
          <w:rFonts w:ascii="Arial" w:hAnsi="Arial" w:cs="Arial"/>
          <w:color w:val="333333"/>
        </w:rPr>
        <w:t>。其基友方法，例如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pop</w:t>
      </w:r>
      <w:r>
        <w:rPr>
          <w:rFonts w:ascii="Arial" w:hAnsi="Arial" w:cs="Arial"/>
          <w:color w:val="333333"/>
        </w:rPr>
        <w:t>,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push</w:t>
      </w:r>
      <w:r>
        <w:rPr>
          <w:rFonts w:ascii="Arial" w:hAnsi="Arial" w:cs="Arial"/>
          <w:color w:val="333333"/>
        </w:rPr>
        <w:t>等都是如此。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OK, </w:t>
      </w:r>
      <w:r>
        <w:rPr>
          <w:rFonts w:ascii="Arial" w:hAnsi="Arial" w:cs="Arial"/>
          <w:color w:val="333333"/>
        </w:rPr>
        <w:t>回到原题，实际上，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x.shift()</w:t>
      </w:r>
      <w:r>
        <w:rPr>
          <w:rFonts w:ascii="Arial" w:hAnsi="Arial" w:cs="Arial"/>
          <w:color w:val="333333"/>
        </w:rPr>
        <w:t>的调用等同于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[].shift.call(x)</w:t>
      </w:r>
      <w:r>
        <w:rPr>
          <w:rFonts w:ascii="Arial" w:hAnsi="Arial" w:cs="Arial"/>
          <w:color w:val="333333"/>
        </w:rPr>
        <w:t xml:space="preserve">, </w:t>
      </w:r>
      <w:r>
        <w:rPr>
          <w:rFonts w:ascii="Arial" w:hAnsi="Arial" w:cs="Arial"/>
          <w:color w:val="333333"/>
        </w:rPr>
        <w:t>不明白？看下面的一步一步分析。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 x = {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shift: function() {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  console.log(this === x); </w:t>
      </w:r>
      <w:r>
        <w:rPr>
          <w:rFonts w:ascii="Lucida Console" w:hAnsi="Lucida Console"/>
          <w:color w:val="008000"/>
          <w:sz w:val="20"/>
          <w:szCs w:val="20"/>
        </w:rPr>
        <w:t>// true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}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x.shift();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因此，在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x = { shift: [].shift }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条件下，</w:t>
      </w:r>
      <w:r>
        <w:rPr>
          <w:rFonts w:ascii="Arial" w:hAnsi="Arial" w:cs="Arial"/>
          <w:color w:val="333333"/>
        </w:rPr>
        <w:br/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x.shift</w:t>
      </w:r>
      <w:r>
        <w:rPr>
          <w:rFonts w:ascii="Arial" w:hAnsi="Arial" w:cs="Arial"/>
          <w:color w:val="333333"/>
        </w:rPr>
        <w:t>执行的就是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[].shift</w:t>
      </w:r>
      <w:r>
        <w:rPr>
          <w:rFonts w:ascii="Arial" w:hAnsi="Arial" w:cs="Arial"/>
          <w:color w:val="333333"/>
        </w:rPr>
        <w:t>的执行，只不过，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[].shift()</w:t>
      </w:r>
      <w:r>
        <w:rPr>
          <w:rFonts w:ascii="Arial" w:hAnsi="Arial" w:cs="Arial"/>
          <w:color w:val="333333"/>
        </w:rPr>
        <w:t>函数中的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this</w:t>
      </w:r>
      <w:r>
        <w:rPr>
          <w:rFonts w:ascii="Arial" w:hAnsi="Arial" w:cs="Arial"/>
          <w:color w:val="333333"/>
        </w:rPr>
        <w:t>上下文就是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x</w:t>
      </w:r>
      <w:r>
        <w:rPr>
          <w:rFonts w:ascii="Arial" w:hAnsi="Arial" w:cs="Arial"/>
          <w:color w:val="333333"/>
        </w:rPr>
        <w:t>(</w:t>
      </w:r>
      <w:r>
        <w:rPr>
          <w:rFonts w:ascii="Arial" w:hAnsi="Arial" w:cs="Arial"/>
          <w:color w:val="333333"/>
        </w:rPr>
        <w:t>因为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this===x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，就等同于直接的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[].shift.call(x)</w:t>
      </w:r>
      <w:r>
        <w:rPr>
          <w:rFonts w:ascii="Arial" w:hAnsi="Arial" w:cs="Arial"/>
          <w:color w:val="333333"/>
        </w:rPr>
        <w:t>调用。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这条题目中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x</w:t>
      </w:r>
      <w:r>
        <w:rPr>
          <w:rFonts w:ascii="Arial" w:hAnsi="Arial" w:cs="Arial"/>
          <w:color w:val="333333"/>
        </w:rPr>
        <w:t>对象的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shift</w:t>
      </w:r>
      <w:r>
        <w:rPr>
          <w:rFonts w:ascii="Arial" w:hAnsi="Arial" w:cs="Arial"/>
          <w:color w:val="333333"/>
        </w:rPr>
        <w:t>属性名实际上是用来干扰，提高解答难度的刻意命名。我们使用其他命名，结果也是一样的。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x = { shit: [].shift };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x.shit();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lastRenderedPageBreak/>
        <w:t>x.length;</w:t>
      </w:r>
      <w:r>
        <w:rPr>
          <w:rFonts w:ascii="Lucida Console" w:hAnsi="Lucida Console"/>
          <w:color w:val="0000FF"/>
          <w:sz w:val="20"/>
          <w:szCs w:val="20"/>
        </w:rPr>
        <w:tab/>
      </w:r>
      <w:r>
        <w:rPr>
          <w:rFonts w:ascii="Lucida Console" w:hAnsi="Lucida Console"/>
          <w:color w:val="008000"/>
          <w:sz w:val="20"/>
          <w:szCs w:val="20"/>
        </w:rPr>
        <w:t>// 0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{foo:1}[0]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[0]</w:t>
      </w:r>
      <w:r>
        <w:rPr>
          <w:rFonts w:ascii="Arial" w:hAnsi="Arial" w:cs="Arial"/>
          <w:color w:val="333333"/>
        </w:rPr>
        <w:t xml:space="preserve">, </w:t>
      </w:r>
      <w:r>
        <w:rPr>
          <w:rFonts w:ascii="Arial" w:hAnsi="Arial" w:cs="Arial"/>
          <w:color w:val="333333"/>
        </w:rPr>
        <w:t>或者这种表现形式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0 { 0 : 0 }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 xml:space="preserve">– </w:t>
      </w:r>
      <w:r>
        <w:rPr>
          <w:rFonts w:ascii="Arial" w:hAnsi="Arial" w:cs="Arial"/>
          <w:color w:val="333333"/>
        </w:rPr>
        <w:t>来自</w:t>
      </w:r>
      <w:r>
        <w:rPr>
          <w:rFonts w:ascii="Arial" w:hAnsi="Arial" w:cs="Arial"/>
          <w:color w:val="333333"/>
        </w:rPr>
        <w:t>IE</w:t>
      </w:r>
      <w:r>
        <w:rPr>
          <w:rFonts w:ascii="Arial" w:hAnsi="Arial" w:cs="Arial"/>
          <w:color w:val="333333"/>
        </w:rPr>
        <w:t>控制台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不要试图使用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alert</w:t>
      </w:r>
      <w:r>
        <w:rPr>
          <w:rFonts w:ascii="Arial" w:hAnsi="Arial" w:cs="Arial"/>
          <w:color w:val="333333"/>
        </w:rPr>
        <w:t>或者控制台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console.log</w:t>
      </w:r>
      <w:r>
        <w:rPr>
          <w:rFonts w:ascii="Arial" w:hAnsi="Arial" w:cs="Arial"/>
          <w:color w:val="333333"/>
        </w:rPr>
        <w:t>输出，这只会返回不一样的结果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undefined</w:t>
      </w:r>
      <w:r>
        <w:rPr>
          <w:rFonts w:ascii="Arial" w:hAnsi="Arial" w:cs="Arial"/>
          <w:color w:val="333333"/>
        </w:rPr>
        <w:t>，哦？为何会有这等差异？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出题者</w:t>
      </w:r>
      <w:r>
        <w:rPr>
          <w:rFonts w:ascii="Arial" w:hAnsi="Arial" w:cs="Arial"/>
          <w:color w:val="333333"/>
        </w:rPr>
        <w:t>james</w:t>
      </w:r>
      <w:r>
        <w:rPr>
          <w:rFonts w:ascii="Arial" w:hAnsi="Arial" w:cs="Arial"/>
          <w:color w:val="333333"/>
        </w:rPr>
        <w:t>在</w:t>
      </w:r>
      <w:r>
        <w:rPr>
          <w:rFonts w:ascii="Arial" w:hAnsi="Arial" w:cs="Arial"/>
          <w:color w:val="333333"/>
        </w:rPr>
        <w:t>”</w:t>
      </w:r>
      <w:hyperlink r:id="rId16" w:history="1">
        <w:r>
          <w:rPr>
            <w:rStyle w:val="a6"/>
            <w:rFonts w:ascii="Arial" w:hAnsi="Arial" w:cs="Arial"/>
            <w:color w:val="34538B"/>
          </w:rPr>
          <w:t>Labelled blocks, useful?</w:t>
        </w:r>
      </w:hyperlink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中有这样的解释：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Since JavaScript doesn’t have block scope, using a block anywhere other than in the conventional places (if/while etc.) is almost totally pointless. However, as I mentioned, we could use them to annotate and contain logically related pieces of code…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意思是说：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因为</w:t>
      </w:r>
      <w:r>
        <w:rPr>
          <w:rFonts w:ascii="Arial" w:hAnsi="Arial" w:cs="Arial"/>
          <w:color w:val="777777"/>
        </w:rPr>
        <w:t>JavaScript</w:t>
      </w:r>
      <w:r>
        <w:rPr>
          <w:rFonts w:ascii="Arial" w:hAnsi="Arial" w:cs="Arial"/>
          <w:color w:val="777777"/>
        </w:rPr>
        <w:t>没有块作用域，所以，如果语句块不是常规使用，如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if/while</w:t>
      </w:r>
      <w:r>
        <w:rPr>
          <w:rFonts w:ascii="Arial" w:hAnsi="Arial" w:cs="Arial"/>
          <w:color w:val="777777"/>
        </w:rPr>
        <w:t>等，其几乎就是打酱油的。甚至，我们可以利用这个特性注释或者包含相关的逻辑片段代码</w:t>
      </w:r>
      <w:r>
        <w:rPr>
          <w:rFonts w:ascii="Arial" w:hAnsi="Arial" w:cs="Arial"/>
          <w:color w:val="777777"/>
        </w:rPr>
        <w:t>…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我们有必要好好理解这里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打酱油的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意思，这里的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打酱油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并不是指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{}</w:t>
      </w:r>
      <w:r>
        <w:rPr>
          <w:rFonts w:ascii="Arial" w:hAnsi="Arial" w:cs="Arial"/>
          <w:color w:val="333333"/>
        </w:rPr>
        <w:t>块中语句是打酱油，而是其本身就是个酱油。嘛意思，实例说明一切：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2 // </w:t>
      </w:r>
      <w:r>
        <w:rPr>
          <w:rFonts w:ascii="Lucida Console" w:hAnsi="Lucida Console"/>
          <w:color w:val="0000FF"/>
          <w:sz w:val="20"/>
          <w:szCs w:val="20"/>
        </w:rPr>
        <w:t>返回值为</w:t>
      </w:r>
      <w:r>
        <w:rPr>
          <w:rFonts w:ascii="Lucida Console" w:hAnsi="Lucida Console"/>
          <w:color w:val="008000"/>
          <w:sz w:val="20"/>
          <w:szCs w:val="20"/>
        </w:rPr>
        <w:t>2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{2} // </w:t>
      </w:r>
      <w:r>
        <w:rPr>
          <w:rFonts w:ascii="Lucida Console" w:hAnsi="Lucida Console"/>
          <w:color w:val="0000FF"/>
          <w:sz w:val="20"/>
          <w:szCs w:val="20"/>
        </w:rPr>
        <w:t>返回值为</w:t>
      </w:r>
      <w:r>
        <w:rPr>
          <w:rFonts w:ascii="Lucida Console" w:hAnsi="Lucida Console"/>
          <w:color w:val="008000"/>
          <w:sz w:val="20"/>
          <w:szCs w:val="20"/>
        </w:rPr>
        <w:t>2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str = "string" // </w:t>
      </w:r>
      <w:r>
        <w:rPr>
          <w:rFonts w:ascii="Lucida Console" w:hAnsi="Lucida Console"/>
          <w:color w:val="0000FF"/>
          <w:sz w:val="20"/>
          <w:szCs w:val="20"/>
        </w:rPr>
        <w:t>返回值为</w:t>
      </w:r>
      <w:r>
        <w:rPr>
          <w:rFonts w:ascii="Lucida Console" w:hAnsi="Lucida Console"/>
          <w:color w:val="008000"/>
          <w:sz w:val="20"/>
          <w:szCs w:val="20"/>
        </w:rPr>
        <w:t>string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{ str = "string" } // </w:t>
      </w:r>
      <w:r>
        <w:rPr>
          <w:rFonts w:ascii="Lucida Console" w:hAnsi="Lucida Console"/>
          <w:color w:val="0000FF"/>
          <w:sz w:val="20"/>
          <w:szCs w:val="20"/>
        </w:rPr>
        <w:t>返回值为</w:t>
      </w:r>
      <w:r>
        <w:rPr>
          <w:rFonts w:ascii="Lucida Console" w:hAnsi="Lucida Console"/>
          <w:color w:val="008000"/>
          <w:sz w:val="20"/>
          <w:szCs w:val="20"/>
        </w:rPr>
        <w:t>string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foo: 1 // </w:t>
      </w:r>
      <w:r>
        <w:rPr>
          <w:rFonts w:ascii="Lucida Console" w:hAnsi="Lucida Console"/>
          <w:color w:val="0000FF"/>
          <w:sz w:val="20"/>
          <w:szCs w:val="20"/>
        </w:rPr>
        <w:t>返回值为</w:t>
      </w:r>
      <w:r>
        <w:rPr>
          <w:rFonts w:ascii="Lucida Console" w:hAnsi="Lucida Console"/>
          <w:color w:val="008000"/>
          <w:sz w:val="20"/>
          <w:szCs w:val="20"/>
        </w:rPr>
        <w:t>1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{ foo: 1 } // </w:t>
      </w:r>
      <w:r>
        <w:rPr>
          <w:rFonts w:ascii="Lucida Console" w:hAnsi="Lucida Console"/>
          <w:color w:val="0000FF"/>
          <w:sz w:val="20"/>
          <w:szCs w:val="20"/>
        </w:rPr>
        <w:t>返回值为</w:t>
      </w:r>
      <w:r>
        <w:rPr>
          <w:rFonts w:ascii="Lucida Console" w:hAnsi="Lucida Console"/>
          <w:color w:val="008000"/>
          <w:sz w:val="20"/>
          <w:szCs w:val="20"/>
        </w:rPr>
        <w:t>1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也就是说花括号几乎就是皇帝的新衣。因此，这里的答案就不难理解了，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{foo:1}[0]</w:t>
      </w:r>
      <w:r>
        <w:rPr>
          <w:rFonts w:ascii="Arial" w:hAnsi="Arial" w:cs="Arial"/>
          <w:color w:val="333333"/>
        </w:rPr>
        <w:t>实际上就是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foo:1; [0]</w:t>
      </w:r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返回的就是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[0]</w:t>
      </w:r>
      <w:r>
        <w:rPr>
          <w:rFonts w:ascii="Arial" w:hAnsi="Arial" w:cs="Arial"/>
          <w:color w:val="333333"/>
        </w:rPr>
        <w:t>本身。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注意这里反复出现的措辞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几乎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。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几乎酱油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的潜台词是有时候还能顶个臭皮匠。</w:t>
      </w:r>
      <w:r>
        <w:rPr>
          <w:rFonts w:ascii="Arial" w:hAnsi="Arial" w:cs="Arial"/>
          <w:color w:val="333333"/>
        </w:rPr>
        <w:t>james</w:t>
      </w:r>
      <w:r>
        <w:rPr>
          <w:rFonts w:ascii="Arial" w:hAnsi="Arial" w:cs="Arial"/>
          <w:color w:val="333333"/>
        </w:rPr>
        <w:t>举了个在块中使用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break</w:t>
      </w:r>
      <w:r>
        <w:rPr>
          <w:rFonts w:ascii="Arial" w:hAnsi="Arial" w:cs="Arial"/>
          <w:color w:val="333333"/>
        </w:rPr>
        <w:t>语句的例子，如下：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var x = 1; 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foo: {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x = 2;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break foo;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x = 3;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x === 2; </w:t>
      </w:r>
      <w:r>
        <w:rPr>
          <w:rFonts w:ascii="Lucida Console" w:hAnsi="Lucida Console"/>
          <w:color w:val="008000"/>
          <w:sz w:val="20"/>
          <w:szCs w:val="20"/>
        </w:rPr>
        <w:t>// true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非这种情况的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break/continue</w:t>
      </w:r>
      <w:r>
        <w:rPr>
          <w:rFonts w:ascii="Arial" w:hAnsi="Arial" w:cs="Arial"/>
          <w:color w:val="333333"/>
        </w:rPr>
        <w:t>只能在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switch</w:t>
      </w:r>
      <w:r>
        <w:rPr>
          <w:rFonts w:ascii="Arial" w:hAnsi="Arial" w:cs="Arial"/>
          <w:color w:val="333333"/>
        </w:rPr>
        <w:t>语句以及循环中使用。很有意思吧，我反正是学习了</w:t>
      </w: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228600" cy="228600"/>
            <wp:effectExtent l="0" t="0" r="0" b="0"/>
            <wp:docPr id="10" name="图片 10" descr="http://mat1.gtimg.com/www/mb/images/face/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1.gtimg.com/www/mb/images/face/3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t>！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[true, false][+true, +false]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首先，我们了解下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+true</w:t>
      </w:r>
      <w:r>
        <w:rPr>
          <w:rFonts w:ascii="Arial" w:hAnsi="Arial" w:cs="Arial"/>
          <w:color w:val="333333"/>
        </w:rPr>
        <w:t>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+false</w:t>
      </w:r>
      <w:r>
        <w:rPr>
          <w:rFonts w:ascii="Arial" w:hAnsi="Arial" w:cs="Arial"/>
          <w:color w:val="333333"/>
        </w:rPr>
        <w:t>是个什么东西。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想必都清楚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+1</w:t>
      </w:r>
      <w:r>
        <w:rPr>
          <w:rFonts w:ascii="Arial" w:hAnsi="Arial" w:cs="Arial"/>
          <w:color w:val="333333"/>
        </w:rPr>
        <w:t>与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-1</w:t>
      </w:r>
      <w:r>
        <w:rPr>
          <w:rFonts w:ascii="Arial" w:hAnsi="Arial" w:cs="Arial"/>
          <w:color w:val="333333"/>
        </w:rPr>
        <w:t>是什么东东。指的是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正数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</w:t>
      </w:r>
      <w:r>
        <w:rPr>
          <w:rFonts w:ascii="Arial" w:hAnsi="Arial" w:cs="Arial"/>
          <w:color w:val="333333"/>
        </w:rPr>
        <w:t>与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负数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</w:t>
      </w:r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同时，稍微对</w:t>
      </w:r>
      <w:r>
        <w:rPr>
          <w:rFonts w:ascii="Arial" w:hAnsi="Arial" w:cs="Arial"/>
          <w:color w:val="333333"/>
        </w:rPr>
        <w:t>JS</w:t>
      </w:r>
      <w:r>
        <w:rPr>
          <w:rFonts w:ascii="Arial" w:hAnsi="Arial" w:cs="Arial"/>
          <w:color w:val="333333"/>
        </w:rPr>
        <w:t>有了解的人也清楚，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true == 1</w:t>
      </w:r>
      <w:r>
        <w:rPr>
          <w:rFonts w:ascii="Arial" w:hAnsi="Arial" w:cs="Arial"/>
          <w:color w:val="333333"/>
        </w:rPr>
        <w:t>,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false == 0</w:t>
      </w:r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因此，实际上，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[+true, +false]</w:t>
      </w:r>
      <w:r>
        <w:rPr>
          <w:rFonts w:ascii="Arial" w:hAnsi="Arial" w:cs="Arial"/>
          <w:color w:val="333333"/>
        </w:rPr>
        <w:t>就是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[+1, +0]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[true, false]</w:t>
      </w:r>
      <w:r>
        <w:rPr>
          <w:rFonts w:ascii="Arial" w:hAnsi="Arial" w:cs="Arial"/>
          <w:color w:val="333333"/>
        </w:rPr>
        <w:t>为数组，后面的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[+true, +false]</w:t>
      </w:r>
      <w:r>
        <w:rPr>
          <w:rFonts w:ascii="Arial" w:hAnsi="Arial" w:cs="Arial"/>
          <w:color w:val="333333"/>
        </w:rPr>
        <w:t>实际为索引，然而索引只需要一个值，因此，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[+true, +false]</w:t>
      </w:r>
      <w:r>
        <w:rPr>
          <w:rFonts w:ascii="Arial" w:hAnsi="Arial" w:cs="Arial"/>
          <w:color w:val="333333"/>
        </w:rPr>
        <w:t>返回的实际是我们上面提到的逗号运算</w:t>
      </w:r>
      <w:r>
        <w:rPr>
          <w:rFonts w:ascii="Arial" w:hAnsi="Arial" w:cs="Arial"/>
          <w:color w:val="333333"/>
        </w:rPr>
        <w:t>——</w:t>
      </w:r>
      <w:r>
        <w:rPr>
          <w:rFonts w:ascii="Arial" w:hAnsi="Arial" w:cs="Arial"/>
          <w:color w:val="333333"/>
        </w:rPr>
        <w:t>返回最后一个值，也就是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+0</w:t>
      </w:r>
      <w:r>
        <w:rPr>
          <w:rFonts w:ascii="Arial" w:hAnsi="Arial" w:cs="Arial"/>
          <w:color w:val="333333"/>
        </w:rPr>
        <w:t xml:space="preserve">, </w:t>
      </w:r>
      <w:r>
        <w:rPr>
          <w:rFonts w:ascii="Arial" w:hAnsi="Arial" w:cs="Arial"/>
          <w:color w:val="333333"/>
        </w:rPr>
        <w:t>也就是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因此，本题的问题其实是：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lastRenderedPageBreak/>
        <w:t>[true, false][0]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旺财估计都已经明白了，就不多说了。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++'52'.split('')[0]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6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此题难点在于运算符的优先级，看来有必要把运算符优先级都展示下。参见下表（数据取自</w:t>
      </w:r>
      <w:hyperlink r:id="rId17" w:history="1">
        <w:r>
          <w:rPr>
            <w:rStyle w:val="a6"/>
            <w:rFonts w:ascii="Arial" w:hAnsi="Arial" w:cs="Arial"/>
            <w:color w:val="34538B"/>
          </w:rPr>
          <w:t>美拓</w:t>
        </w:r>
        <w:r>
          <w:rPr>
            <w:rStyle w:val="a6"/>
            <w:rFonts w:ascii="Arial" w:hAnsi="Arial" w:cs="Arial"/>
            <w:color w:val="34538B"/>
          </w:rPr>
          <w:t>blog</w:t>
        </w:r>
      </w:hyperlink>
      <w:r>
        <w:rPr>
          <w:rFonts w:ascii="Arial" w:hAnsi="Arial" w:cs="Arial"/>
          <w:color w:val="333333"/>
        </w:rPr>
        <w:t>）：</w:t>
      </w:r>
    </w:p>
    <w:tbl>
      <w:tblPr>
        <w:tblW w:w="5000" w:type="pct"/>
        <w:tblCellSpacing w:w="7" w:type="dxa"/>
        <w:shd w:val="clear" w:color="auto" w:fill="A0B3D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3159"/>
        <w:gridCol w:w="4918"/>
      </w:tblGrid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B230C6" w:rsidRDefault="00B230C6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B230C6" w:rsidRDefault="00B230C6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B230C6" w:rsidRDefault="00B230C6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描述</w:t>
            </w:r>
          </w:p>
        </w:tc>
      </w:tr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B230C6" w:rsidRDefault="00B230C6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. [] ()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字段访问、数组下标、函数调用以及表达式分组</w:t>
            </w:r>
          </w:p>
        </w:tc>
      </w:tr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B230C6" w:rsidRDefault="00B230C6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++ — – ~ ! delete new typeof void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一元运算符、返回数据类型、对象创建、未定义值</w:t>
            </w:r>
          </w:p>
        </w:tc>
      </w:tr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B230C6" w:rsidRDefault="00B230C6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* / %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乘法、除法、取模</w:t>
            </w:r>
          </w:p>
        </w:tc>
      </w:tr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B230C6" w:rsidRDefault="00B230C6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+ – +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加法、减法、字符串连接</w:t>
            </w:r>
          </w:p>
        </w:tc>
      </w:tr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B230C6" w:rsidRDefault="00B230C6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&lt; &lt; &gt;&gt; &gt;&gt;&gt;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移位</w:t>
            </w:r>
          </w:p>
        </w:tc>
      </w:tr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B230C6" w:rsidRDefault="00B230C6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&lt; &lt;= &gt; &gt;= instanceof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小于、小于等于、大于、大于等于、</w:t>
            </w:r>
            <w:r>
              <w:rPr>
                <w:sz w:val="18"/>
                <w:szCs w:val="18"/>
              </w:rPr>
              <w:t>instanceof</w:t>
            </w:r>
          </w:p>
        </w:tc>
      </w:tr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B230C6" w:rsidRDefault="00B230C6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== != === !==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等于、不等于、严格相等、非严格相等</w:t>
            </w:r>
          </w:p>
        </w:tc>
      </w:tr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B230C6" w:rsidRDefault="00B230C6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&amp;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按位与</w:t>
            </w:r>
          </w:p>
        </w:tc>
      </w:tr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B230C6" w:rsidRDefault="00B230C6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^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按位异或</w:t>
            </w:r>
          </w:p>
        </w:tc>
      </w:tr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B230C6" w:rsidRDefault="00B230C6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|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按位或</w:t>
            </w:r>
          </w:p>
        </w:tc>
      </w:tr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B230C6" w:rsidRDefault="00B230C6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&amp;&amp;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逻辑与</w:t>
            </w:r>
          </w:p>
        </w:tc>
      </w:tr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B230C6" w:rsidRDefault="00B230C6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||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逻辑或</w:t>
            </w:r>
          </w:p>
        </w:tc>
      </w:tr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B230C6" w:rsidRDefault="00B230C6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?: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条件</w:t>
            </w:r>
          </w:p>
        </w:tc>
      </w:tr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B230C6" w:rsidRDefault="00B230C6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= += -=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赋值、运算赋值</w:t>
            </w:r>
          </w:p>
        </w:tc>
      </w:tr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B230C6" w:rsidRDefault="00B230C6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,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多重求值</w:t>
            </w:r>
          </w:p>
        </w:tc>
      </w:tr>
    </w:tbl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从上表可以看出点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.</w:t>
      </w:r>
      <w:r>
        <w:rPr>
          <w:rFonts w:ascii="Arial" w:hAnsi="Arial" w:cs="Arial"/>
          <w:color w:val="333333"/>
        </w:rPr>
        <w:t>以及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[]</w:t>
      </w:r>
      <w:r>
        <w:rPr>
          <w:rFonts w:ascii="Arial" w:hAnsi="Arial" w:cs="Arial"/>
          <w:color w:val="333333"/>
        </w:rPr>
        <w:t>要比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++</w:t>
      </w:r>
      <w:r>
        <w:rPr>
          <w:rFonts w:ascii="Arial" w:hAnsi="Arial" w:cs="Arial"/>
          <w:color w:val="333333"/>
        </w:rPr>
        <w:t>的优先级高。因此，这里的问题等同于：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 result;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lastRenderedPageBreak/>
        <w:t>result = "52".split("");</w:t>
      </w:r>
      <w:r>
        <w:rPr>
          <w:rFonts w:ascii="Lucida Console" w:hAnsi="Lucida Console"/>
          <w:color w:val="0000FF"/>
          <w:sz w:val="20"/>
          <w:szCs w:val="20"/>
        </w:rPr>
        <w:tab/>
      </w:r>
      <w:r>
        <w:rPr>
          <w:rFonts w:ascii="Lucida Console" w:hAnsi="Lucida Console"/>
          <w:color w:val="008000"/>
          <w:sz w:val="20"/>
          <w:szCs w:val="20"/>
        </w:rPr>
        <w:t>// ["5", "2"]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result = result[0];</w:t>
      </w:r>
      <w:r>
        <w:rPr>
          <w:rFonts w:ascii="Lucida Console" w:hAnsi="Lucida Console"/>
          <w:color w:val="0000FF"/>
          <w:sz w:val="20"/>
          <w:szCs w:val="20"/>
        </w:rPr>
        <w:tab/>
      </w:r>
      <w:r>
        <w:rPr>
          <w:rFonts w:ascii="Lucida Console" w:hAnsi="Lucida Console"/>
          <w:color w:val="008000"/>
          <w:sz w:val="20"/>
          <w:szCs w:val="20"/>
        </w:rPr>
        <w:t>// "5"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result = ++result; </w:t>
      </w:r>
      <w:r>
        <w:rPr>
          <w:rFonts w:ascii="Lucida Console" w:hAnsi="Lucida Console"/>
          <w:color w:val="0000FF"/>
          <w:sz w:val="20"/>
          <w:szCs w:val="20"/>
        </w:rPr>
        <w:tab/>
      </w:r>
      <w:r>
        <w:rPr>
          <w:rFonts w:ascii="Lucida Console" w:hAnsi="Lucida Console"/>
          <w:color w:val="008000"/>
          <w:sz w:val="20"/>
          <w:szCs w:val="20"/>
        </w:rPr>
        <w:t>// 6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a8"/>
          <w:rFonts w:ascii="Arial" w:hAnsi="Arial" w:cs="Arial"/>
          <w:color w:val="333333"/>
        </w:rPr>
        <w:t>注意：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虽然说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++["5", "2"][0]</w:t>
      </w:r>
      <w:r>
        <w:rPr>
          <w:rFonts w:ascii="Arial" w:hAnsi="Arial" w:cs="Arial"/>
          <w:color w:val="333333"/>
        </w:rPr>
        <w:t>的返回值是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6</w:t>
      </w:r>
      <w:r>
        <w:rPr>
          <w:rFonts w:ascii="Arial" w:hAnsi="Arial" w:cs="Arial"/>
          <w:color w:val="333333"/>
        </w:rPr>
        <w:t xml:space="preserve">, </w:t>
      </w:r>
      <w:r>
        <w:rPr>
          <w:rFonts w:ascii="Arial" w:hAnsi="Arial" w:cs="Arial"/>
          <w:color w:val="333333"/>
        </w:rPr>
        <w:t>但是直接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++"5"</w:t>
      </w:r>
      <w:r>
        <w:rPr>
          <w:rFonts w:ascii="Arial" w:hAnsi="Arial" w:cs="Arial"/>
          <w:color w:val="333333"/>
        </w:rPr>
        <w:t>或者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++5</w:t>
      </w:r>
      <w:r>
        <w:rPr>
          <w:rFonts w:ascii="Arial" w:hAnsi="Arial" w:cs="Arial"/>
          <w:color w:val="333333"/>
        </w:rPr>
        <w:t>却是会报错的（</w:t>
      </w:r>
      <w:r>
        <w:rPr>
          <w:rFonts w:ascii="Arial" w:hAnsi="Arial" w:cs="Arial"/>
          <w:color w:val="333333"/>
        </w:rPr>
        <w:t>FireBug</w:t>
      </w:r>
      <w:r>
        <w:rPr>
          <w:rFonts w:ascii="Arial" w:hAnsi="Arial" w:cs="Arial"/>
          <w:color w:val="333333"/>
        </w:rPr>
        <w:t>控制台显示</w:t>
      </w:r>
      <w:r>
        <w:rPr>
          <w:rStyle w:val="HTML1"/>
          <w:rFonts w:ascii="Arial" w:hAnsi="Arial" w:cs="Arial"/>
          <w:color w:val="333333"/>
        </w:rPr>
        <w:t>“invalid increment operand”</w:t>
      </w:r>
      <w:r>
        <w:rPr>
          <w:rFonts w:ascii="Arial" w:hAnsi="Arial" w:cs="Arial"/>
          <w:color w:val="333333"/>
        </w:rPr>
        <w:t>错误），据说是因为只有变量才能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++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'5'</w:t>
      </w:r>
      <w:r>
        <w:rPr>
          <w:rFonts w:ascii="Arial" w:hAnsi="Arial" w:cs="Arial"/>
          <w:color w:val="333333"/>
        </w:rPr>
        <w:t>只是一个字符串。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a: b: c: d: e: f: g: 1, 2, 3, 4, 5;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结果是：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5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这里需要讲下标记语句</w:t>
      </w:r>
      <w:r>
        <w:rPr>
          <w:rFonts w:ascii="Arial" w:hAnsi="Arial" w:cs="Arial"/>
          <w:color w:val="333333"/>
        </w:rPr>
        <w:t xml:space="preserve">(Labelled Statements). </w:t>
      </w:r>
      <w:r>
        <w:rPr>
          <w:rFonts w:ascii="Arial" w:hAnsi="Arial" w:cs="Arial"/>
          <w:color w:val="333333"/>
        </w:rPr>
        <w:t>下文为我理解的</w:t>
      </w:r>
      <w:hyperlink r:id="rId18" w:anchor="232" w:history="1">
        <w:r>
          <w:rPr>
            <w:rStyle w:val="a6"/>
            <w:rFonts w:ascii="Arial" w:hAnsi="Arial" w:cs="Arial"/>
            <w:color w:val="34538B"/>
          </w:rPr>
          <w:t>ECMAScript</w:t>
        </w:r>
        <w:r>
          <w:rPr>
            <w:rStyle w:val="a6"/>
            <w:rFonts w:ascii="Arial" w:hAnsi="Arial" w:cs="Arial"/>
            <w:color w:val="34538B"/>
          </w:rPr>
          <w:t>文档中的解释</w:t>
        </w:r>
      </w:hyperlink>
      <w:r>
        <w:rPr>
          <w:rFonts w:ascii="Arial" w:hAnsi="Arial" w:cs="Arial"/>
          <w:color w:val="333333"/>
        </w:rPr>
        <w:t>：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语句可以有个标签前缀。标记语句只和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break</w:t>
      </w:r>
      <w:r>
        <w:rPr>
          <w:rFonts w:ascii="Arial" w:hAnsi="Arial" w:cs="Arial"/>
          <w:color w:val="777777"/>
        </w:rPr>
        <w:t>或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continue</w:t>
      </w:r>
      <w:r>
        <w:rPr>
          <w:rFonts w:ascii="Arial" w:hAnsi="Arial" w:cs="Arial"/>
          <w:color w:val="777777"/>
        </w:rPr>
        <w:t>标记的语句结合使用（想想第</w:t>
      </w:r>
      <w:r>
        <w:rPr>
          <w:rFonts w:ascii="Arial" w:hAnsi="Arial" w:cs="Arial"/>
          <w:color w:val="777777"/>
        </w:rPr>
        <w:t>7</w:t>
      </w:r>
      <w:r>
        <w:rPr>
          <w:rFonts w:ascii="Arial" w:hAnsi="Arial" w:cs="Arial"/>
          <w:color w:val="777777"/>
        </w:rPr>
        <w:t>题最后那个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break</w:t>
      </w:r>
      <w:r>
        <w:rPr>
          <w:rFonts w:ascii="Arial" w:hAnsi="Arial" w:cs="Arial"/>
          <w:color w:val="777777"/>
        </w:rPr>
        <w:t>的例子）。</w:t>
      </w:r>
      <w:r>
        <w:rPr>
          <w:rFonts w:ascii="Arial" w:hAnsi="Arial" w:cs="Arial"/>
          <w:color w:val="777777"/>
        </w:rPr>
        <w:t>ECMAScript</w:t>
      </w:r>
      <w:r>
        <w:rPr>
          <w:rFonts w:ascii="Arial" w:hAnsi="Arial" w:cs="Arial"/>
          <w:color w:val="777777"/>
        </w:rPr>
        <w:t>中并无</w:t>
      </w:r>
      <w:r>
        <w:rPr>
          <w:rFonts w:ascii="Arial" w:hAnsi="Arial" w:cs="Arial"/>
          <w:color w:val="777777"/>
        </w:rPr>
        <w:t>goto</w:t>
      </w:r>
      <w:r>
        <w:rPr>
          <w:rFonts w:ascii="Arial" w:hAnsi="Arial" w:cs="Arial"/>
          <w:color w:val="777777"/>
        </w:rPr>
        <w:t>语句。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ECMAScript</w:t>
      </w:r>
      <w:r>
        <w:rPr>
          <w:rFonts w:ascii="Arial" w:hAnsi="Arial" w:cs="Arial"/>
          <w:color w:val="777777"/>
        </w:rPr>
        <w:t>程序中，如果标记语句的标签标识符有重复，则会出错。比方说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a: {a: 1};</w:t>
      </w:r>
      <w:r>
        <w:rPr>
          <w:rFonts w:ascii="Arial" w:hAnsi="Arial" w:cs="Arial"/>
          <w:color w:val="777777"/>
        </w:rPr>
        <w:t>就会嗝屁</w:t>
      </w:r>
      <w:r>
        <w:rPr>
          <w:rFonts w:ascii="Arial" w:hAnsi="Arial" w:cs="Arial"/>
          <w:color w:val="777777"/>
        </w:rPr>
        <w:t>(FireBug</w:t>
      </w:r>
      <w:r>
        <w:rPr>
          <w:rFonts w:ascii="Arial" w:hAnsi="Arial" w:cs="Arial"/>
          <w:color w:val="777777"/>
        </w:rPr>
        <w:t>显示</w:t>
      </w:r>
      <w:r>
        <w:rPr>
          <w:rFonts w:ascii="Arial" w:hAnsi="Arial" w:cs="Arial"/>
          <w:color w:val="777777"/>
        </w:rPr>
        <w:t>SyntaxError: duplicate label</w:t>
      </w:r>
      <w:r>
        <w:rPr>
          <w:rFonts w:ascii="Arial" w:hAnsi="Arial" w:cs="Arial"/>
          <w:color w:val="777777"/>
        </w:rPr>
        <w:t>错误</w:t>
      </w:r>
      <w:r>
        <w:rPr>
          <w:rFonts w:ascii="Arial" w:hAnsi="Arial" w:cs="Arial"/>
          <w:color w:val="777777"/>
        </w:rPr>
        <w:t>)</w:t>
      </w:r>
      <w:r>
        <w:rPr>
          <w:rFonts w:ascii="Arial" w:hAnsi="Arial" w:cs="Arial"/>
          <w:color w:val="777777"/>
        </w:rPr>
        <w:t>，而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a: {b: 1};</w:t>
      </w:r>
      <w:r>
        <w:rPr>
          <w:rFonts w:ascii="Arial" w:hAnsi="Arial" w:cs="Arial"/>
          <w:color w:val="777777"/>
        </w:rPr>
        <w:t>继续逍遥快活。但是，这并不适用于标记语句中或嵌套或直接或间接</w:t>
      </w:r>
      <w:r>
        <w:rPr>
          <w:rFonts w:ascii="Arial" w:hAnsi="Arial" w:cs="Arial"/>
          <w:color w:val="777777"/>
        </w:rPr>
        <w:t>FunctionDeclaration</w:t>
      </w:r>
      <w:r>
        <w:rPr>
          <w:rFonts w:ascii="Arial" w:hAnsi="Arial" w:cs="Arial"/>
          <w:color w:val="777777"/>
        </w:rPr>
        <w:t>体中出现的标签。如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a: (function() {a: 1});</w:t>
      </w:r>
      <w:r>
        <w:rPr>
          <w:rFonts w:ascii="Arial" w:hAnsi="Arial" w:cs="Arial"/>
          <w:color w:val="777777"/>
        </w:rPr>
        <w:t>就是</w:t>
      </w:r>
      <w:r>
        <w:rPr>
          <w:rFonts w:ascii="Arial" w:hAnsi="Arial" w:cs="Arial"/>
          <w:color w:val="777777"/>
        </w:rPr>
        <w:t>OK</w:t>
      </w:r>
      <w:r>
        <w:rPr>
          <w:rFonts w:ascii="Arial" w:hAnsi="Arial" w:cs="Arial"/>
          <w:color w:val="777777"/>
        </w:rPr>
        <w:t>的。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生产标识符</w:t>
      </w:r>
      <w:r>
        <w:rPr>
          <w:rFonts w:ascii="Arial" w:hAnsi="Arial" w:cs="Arial"/>
          <w:color w:val="777777"/>
        </w:rPr>
        <w:t>(Identifier)</w:t>
      </w:r>
      <w:r>
        <w:rPr>
          <w:rFonts w:ascii="Arial" w:hAnsi="Arial" w:cs="Arial"/>
          <w:color w:val="777777"/>
        </w:rPr>
        <w:t>：语句的执行是通过给标签集增加标识符，然后再执行语句。如果标签语句本身就有一个非空的标签集（冒号后面的语句还有类似结构，例如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a: b: 1</w:t>
      </w:r>
      <w:r>
        <w:rPr>
          <w:rFonts w:ascii="Arial" w:hAnsi="Arial" w:cs="Arial"/>
          <w:color w:val="777777"/>
        </w:rPr>
        <w:t>，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b:1</w:t>
      </w:r>
      <w:r>
        <w:rPr>
          <w:rFonts w:ascii="Arial" w:hAnsi="Arial" w:cs="Arial"/>
          <w:color w:val="777777"/>
        </w:rPr>
        <w:t>为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a</w:t>
      </w:r>
      <w:r>
        <w:rPr>
          <w:rFonts w:ascii="Arial" w:hAnsi="Arial" w:cs="Arial"/>
          <w:color w:val="777777"/>
        </w:rPr>
        <w:t>标签集的标签语句，但这个语句本身就含有一个标签集），则在语句执行之前这些标签们添加到标签集之中。如果语句执行的结果是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(break, V, L)</w:t>
      </w:r>
      <w:r>
        <w:rPr>
          <w:rFonts w:ascii="Arial" w:hAnsi="Arial" w:cs="Arial"/>
          <w:color w:val="777777"/>
        </w:rPr>
        <w:t>，其中</w:t>
      </w:r>
      <w:r>
        <w:rPr>
          <w:rFonts w:ascii="Arial" w:hAnsi="Arial" w:cs="Arial"/>
          <w:color w:val="777777"/>
        </w:rPr>
        <w:t>L</w:t>
      </w:r>
      <w:r>
        <w:rPr>
          <w:rFonts w:ascii="Arial" w:hAnsi="Arial" w:cs="Arial"/>
          <w:color w:val="777777"/>
        </w:rPr>
        <w:t>等于标识符，则产生的结果是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(normal, V, empty)</w:t>
      </w:r>
      <w:r>
        <w:rPr>
          <w:rFonts w:ascii="Arial" w:hAnsi="Arial" w:cs="Arial"/>
          <w:color w:val="777777"/>
        </w:rPr>
        <w:t>.</w:t>
      </w:r>
      <w:r>
        <w:rPr>
          <w:rStyle w:val="apple-converted-space"/>
          <w:rFonts w:ascii="Arial" w:hAnsi="Arial" w:cs="Arial"/>
          <w:color w:val="777777"/>
        </w:rPr>
        <w:t> </w:t>
      </w:r>
      <w:r>
        <w:rPr>
          <w:rStyle w:val="s"/>
          <w:rFonts w:ascii="Arial" w:hAnsi="Arial" w:cs="Arial"/>
          <w:color w:val="999999"/>
          <w:sz w:val="18"/>
          <w:szCs w:val="18"/>
        </w:rPr>
        <w:t xml:space="preserve">//zxx: </w:t>
      </w:r>
      <w:r>
        <w:rPr>
          <w:rStyle w:val="s"/>
          <w:rFonts w:ascii="Arial" w:hAnsi="Arial" w:cs="Arial"/>
          <w:color w:val="999999"/>
          <w:sz w:val="18"/>
          <w:szCs w:val="18"/>
        </w:rPr>
        <w:t>标识符实际就是指变量名、函数名、数组名等</w:t>
      </w:r>
      <w:r>
        <w:rPr>
          <w:rStyle w:val="s"/>
          <w:rFonts w:ascii="Arial" w:hAnsi="Arial" w:cs="Arial"/>
          <w:color w:val="999999"/>
          <w:sz w:val="18"/>
          <w:szCs w:val="18"/>
        </w:rPr>
        <w:t xml:space="preserve">. </w:t>
      </w:r>
      <w:r>
        <w:rPr>
          <w:rStyle w:val="s"/>
          <w:rFonts w:ascii="Arial" w:hAnsi="Arial" w:cs="Arial"/>
          <w:color w:val="999999"/>
          <w:sz w:val="18"/>
          <w:szCs w:val="18"/>
        </w:rPr>
        <w:t>此处我是看不懂的，因此无法具体解释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lastRenderedPageBreak/>
        <w:t>执行标记语句</w:t>
      </w:r>
      <w:r>
        <w:rPr>
          <w:rFonts w:ascii="Arial" w:hAnsi="Arial" w:cs="Arial"/>
          <w:color w:val="777777"/>
        </w:rPr>
        <w:t>(LabelledStatement)</w:t>
      </w:r>
      <w:r>
        <w:rPr>
          <w:rFonts w:ascii="Arial" w:hAnsi="Arial" w:cs="Arial"/>
          <w:color w:val="777777"/>
        </w:rPr>
        <w:t>之前，其包含的语句被认为具有一个空的标签集，除非他是一个迭代语句或</w:t>
      </w:r>
      <w:r>
        <w:rPr>
          <w:rFonts w:ascii="Arial" w:hAnsi="Arial" w:cs="Arial"/>
          <w:color w:val="777777"/>
        </w:rPr>
        <w:t>switch</w:t>
      </w:r>
      <w:r>
        <w:rPr>
          <w:rFonts w:ascii="Arial" w:hAnsi="Arial" w:cs="Arial"/>
          <w:color w:val="777777"/>
        </w:rPr>
        <w:t>语句。在这种情况下</w:t>
      </w:r>
      <w:r>
        <w:rPr>
          <w:rFonts w:ascii="Arial" w:hAnsi="Arial" w:cs="Arial"/>
          <w:color w:val="777777"/>
        </w:rPr>
        <w:t>,</w:t>
      </w:r>
      <w:r>
        <w:rPr>
          <w:rFonts w:ascii="Arial" w:hAnsi="Arial" w:cs="Arial"/>
          <w:color w:val="777777"/>
        </w:rPr>
        <w:t>它被视为拥有一个单一元素组成的空标签集。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上面这点东西折腾了个把小时都没搞清楚要说的是什么，貌似也不能很好解释这里的结果，投入与产出比太低，郁闷！只怪功力不够，或许过两年再过来看，就很轻松了。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后又搜索了下，发现</w:t>
      </w:r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HYPERLINK "https://developer.mozilla.org/en-US/docs/JavaScript/Reference/Statements/label" </w:instrText>
      </w:r>
      <w:r>
        <w:rPr>
          <w:rFonts w:ascii="Arial" w:hAnsi="Arial" w:cs="Arial"/>
          <w:color w:val="333333"/>
        </w:rPr>
        <w:fldChar w:fldCharType="separate"/>
      </w:r>
      <w:del w:id="2" w:author="Unknown" w:date="2013-05-07T11:17:00Z">
        <w:r>
          <w:rPr>
            <w:rStyle w:val="a6"/>
            <w:rFonts w:ascii="Arial" w:hAnsi="Arial" w:cs="Arial"/>
            <w:color w:val="34538B"/>
          </w:rPr>
          <w:delText>MDC</w:delText>
        </w:r>
      </w:del>
      <w:r>
        <w:rPr>
          <w:rStyle w:val="a6"/>
          <w:rFonts w:ascii="Arial" w:hAnsi="Arial" w:cs="Arial"/>
          <w:color w:val="34538B"/>
        </w:rPr>
        <w:t>MDN</w:t>
      </w:r>
      <w:r>
        <w:rPr>
          <w:rStyle w:val="a6"/>
          <w:rFonts w:ascii="Arial" w:hAnsi="Arial" w:cs="Arial"/>
          <w:color w:val="34538B"/>
        </w:rPr>
        <w:t>的解释</w:t>
      </w:r>
      <w:r>
        <w:rPr>
          <w:rFonts w:ascii="Arial" w:hAnsi="Arial" w:cs="Arial"/>
          <w:color w:val="333333"/>
        </w:rPr>
        <w:fldChar w:fldCharType="end"/>
      </w:r>
      <w:r>
        <w:rPr>
          <w:rFonts w:ascii="Arial" w:hAnsi="Arial" w:cs="Arial"/>
          <w:color w:val="333333"/>
        </w:rPr>
        <w:t>要通俗的多：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所谓标记语句，语法如下：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label :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statement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就是：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标签</w:t>
      </w:r>
      <w:r>
        <w:rPr>
          <w:rFonts w:ascii="Lucida Console" w:hAnsi="Lucida Console"/>
          <w:color w:val="0000FF"/>
          <w:sz w:val="20"/>
          <w:szCs w:val="20"/>
        </w:rPr>
        <w:t xml:space="preserve"> :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</w:t>
      </w:r>
      <w:r>
        <w:rPr>
          <w:rFonts w:ascii="Lucida Console" w:hAnsi="Lucida Console"/>
          <w:color w:val="0000FF"/>
          <w:sz w:val="20"/>
          <w:szCs w:val="20"/>
        </w:rPr>
        <w:t>语句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其中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label</w:t>
      </w:r>
      <w:r>
        <w:rPr>
          <w:rFonts w:ascii="Arial" w:hAnsi="Arial" w:cs="Arial"/>
          <w:color w:val="333333"/>
        </w:rPr>
        <w:t>可以是</w:t>
      </w:r>
      <w:r>
        <w:rPr>
          <w:rFonts w:ascii="Arial" w:hAnsi="Arial" w:cs="Arial"/>
          <w:color w:val="333333"/>
        </w:rPr>
        <w:t>JavaScript</w:t>
      </w:r>
      <w:r>
        <w:rPr>
          <w:rFonts w:ascii="Arial" w:hAnsi="Arial" w:cs="Arial"/>
          <w:color w:val="333333"/>
        </w:rPr>
        <w:t>中任意非保留关键字的标识符；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statement</w:t>
      </w:r>
      <w:r>
        <w:rPr>
          <w:rFonts w:ascii="Arial" w:hAnsi="Arial" w:cs="Arial"/>
          <w:color w:val="333333"/>
        </w:rPr>
        <w:t>中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break</w:t>
      </w:r>
      <w:r>
        <w:rPr>
          <w:rFonts w:ascii="Arial" w:hAnsi="Arial" w:cs="Arial"/>
          <w:color w:val="333333"/>
        </w:rPr>
        <w:t>可以用在任何标记语句中，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continue</w:t>
      </w:r>
      <w:r>
        <w:rPr>
          <w:rFonts w:ascii="Arial" w:hAnsi="Arial" w:cs="Arial"/>
          <w:color w:val="333333"/>
        </w:rPr>
        <w:t>用在循环标记语句中。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del w:id="3" w:author="Unknown" w:date="2013-05-07T11:17:00Z">
        <w:r>
          <w:rPr>
            <w:rStyle w:val="a8"/>
            <w:rFonts w:ascii="Arial" w:hAnsi="Arial" w:cs="Arial"/>
            <w:color w:val="333333"/>
          </w:rPr>
          <w:delText>MDC</w:delText>
        </w:r>
      </w:del>
      <w:r>
        <w:rPr>
          <w:rStyle w:val="a8"/>
          <w:rFonts w:ascii="Arial" w:hAnsi="Arial" w:cs="Arial"/>
          <w:color w:val="333333"/>
        </w:rPr>
        <w:t>MDN</w:t>
      </w:r>
      <w:r>
        <w:rPr>
          <w:rStyle w:val="a8"/>
          <w:rFonts w:ascii="Arial" w:hAnsi="Arial" w:cs="Arial"/>
          <w:color w:val="333333"/>
        </w:rPr>
        <w:t>建议不使用</w:t>
      </w:r>
      <w:r>
        <w:rPr>
          <w:rStyle w:val="a8"/>
          <w:rFonts w:ascii="Arial" w:hAnsi="Arial" w:cs="Arial"/>
          <w:color w:val="333333"/>
        </w:rPr>
        <w:t>labels</w:t>
      </w:r>
      <w:r>
        <w:rPr>
          <w:rFonts w:ascii="Arial" w:hAnsi="Arial" w:cs="Arial"/>
          <w:color w:val="333333"/>
        </w:rPr>
        <w:br/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labels</w:t>
      </w:r>
      <w:r>
        <w:rPr>
          <w:rFonts w:ascii="Arial" w:hAnsi="Arial" w:cs="Arial"/>
          <w:color w:val="333333"/>
        </w:rPr>
        <w:t>在</w:t>
      </w:r>
      <w:r>
        <w:rPr>
          <w:rFonts w:ascii="Arial" w:hAnsi="Arial" w:cs="Arial"/>
          <w:color w:val="333333"/>
        </w:rPr>
        <w:t>JavaScript</w:t>
      </w:r>
      <w:r>
        <w:rPr>
          <w:rFonts w:ascii="Arial" w:hAnsi="Arial" w:cs="Arial"/>
          <w:color w:val="333333"/>
        </w:rPr>
        <w:t>中并不常用，因为其降低了可读性以及易理解性，尽可能避免使用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labels</w:t>
      </w:r>
      <w:r>
        <w:rPr>
          <w:rFonts w:ascii="Arial" w:hAnsi="Arial" w:cs="Arial"/>
          <w:color w:val="333333"/>
        </w:rPr>
        <w:t>标记，根据不同情况，选择函数调用或者抛出错误。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下面为一个典型的标记语句的例子：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 i, j;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loop1: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for (i = 0; i &lt; 3; i++) {     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首页语句标记是</w:t>
      </w:r>
      <w:r>
        <w:rPr>
          <w:rFonts w:ascii="Lucida Console" w:hAnsi="Lucida Console"/>
          <w:color w:val="008000"/>
          <w:sz w:val="20"/>
          <w:szCs w:val="20"/>
        </w:rPr>
        <w:t xml:space="preserve"> "loop1"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loop2: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for (j = 0; j &lt; 3; j++) {   </w:t>
      </w:r>
      <w:r>
        <w:rPr>
          <w:rFonts w:ascii="Lucida Console" w:hAnsi="Lucida Console"/>
          <w:color w:val="008000"/>
          <w:sz w:val="20"/>
          <w:szCs w:val="20"/>
        </w:rPr>
        <w:t>//</w:t>
      </w:r>
      <w:r>
        <w:rPr>
          <w:rFonts w:ascii="Lucida Console" w:hAnsi="Lucida Console"/>
          <w:color w:val="008000"/>
          <w:sz w:val="20"/>
          <w:szCs w:val="20"/>
        </w:rPr>
        <w:t>第二个语句标记为</w:t>
      </w:r>
      <w:r>
        <w:rPr>
          <w:rFonts w:ascii="Lucida Console" w:hAnsi="Lucida Console"/>
          <w:color w:val="008000"/>
          <w:sz w:val="20"/>
          <w:szCs w:val="20"/>
        </w:rPr>
        <w:t xml:space="preserve"> "loop2"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lastRenderedPageBreak/>
        <w:t xml:space="preserve">      if (i == 1 &amp;&amp; j == 1) {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   continue loop1;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} else {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   console.log("i = " + i + ", j = " + j);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}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}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8000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输出是</w:t>
      </w:r>
      <w:r>
        <w:rPr>
          <w:rFonts w:ascii="Lucida Console" w:hAnsi="Lucida Console"/>
          <w:color w:val="008000"/>
          <w:sz w:val="20"/>
          <w:szCs w:val="20"/>
        </w:rPr>
        <w:t>: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8000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>//   "i = 0, j = 0"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8000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>//   "i = 0, j = 1"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8000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>//   "i = 0, j = 2"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8000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>//   "i = 1, j = 0"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8000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>//   "i = 2, j = 0"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8000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>//   "i = 2, j = 1"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8000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>//   "i = 2, j = 2"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注意是如何不输出</w:t>
      </w:r>
      <w:r>
        <w:rPr>
          <w:rFonts w:ascii="Lucida Console" w:hAnsi="Lucida Console"/>
          <w:color w:val="008000"/>
          <w:sz w:val="20"/>
          <w:szCs w:val="20"/>
        </w:rPr>
        <w:t xml:space="preserve"> "i = 1, j = 1"</w:t>
      </w:r>
      <w:r>
        <w:rPr>
          <w:rFonts w:ascii="Lucida Console" w:hAnsi="Lucida Console"/>
          <w:color w:val="008000"/>
          <w:sz w:val="20"/>
          <w:szCs w:val="20"/>
        </w:rPr>
        <w:t>和</w:t>
      </w:r>
      <w:r>
        <w:rPr>
          <w:rFonts w:ascii="Lucida Console" w:hAnsi="Lucida Console"/>
          <w:color w:val="008000"/>
          <w:sz w:val="20"/>
          <w:szCs w:val="20"/>
        </w:rPr>
        <w:t>"i = 1, j = 2"</w:t>
      </w:r>
      <w:r>
        <w:rPr>
          <w:rFonts w:ascii="Lucida Console" w:hAnsi="Lucida Console"/>
          <w:color w:val="008000"/>
          <w:sz w:val="20"/>
          <w:szCs w:val="20"/>
        </w:rPr>
        <w:t>的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扯了这么多，回到问题本身。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根据规范，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a: b: c: ... g:</w:t>
      </w:r>
      <w:r>
        <w:rPr>
          <w:rFonts w:ascii="Arial" w:hAnsi="Arial" w:cs="Arial"/>
          <w:color w:val="333333"/>
        </w:rPr>
        <w:t>在语句执行之前会归到一个标签集中，为一个集合。因此，走个极端的话，我们可以这么理解：</w:t>
      </w:r>
      <w:r>
        <w:rPr>
          <w:rFonts w:ascii="Arial" w:hAnsi="Arial" w:cs="Arial"/>
          <w:color w:val="333333"/>
        </w:rPr>
        <w:br/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abcdefg: 1, 2, 3, 4, 5</w:t>
      </w:r>
      <w:r>
        <w:rPr>
          <w:rFonts w:ascii="Arial" w:hAnsi="Arial" w:cs="Arial"/>
          <w:color w:val="333333"/>
        </w:rPr>
        <w:t>.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1, 2, 3, 4, 5</w:t>
      </w:r>
      <w:r>
        <w:rPr>
          <w:rFonts w:ascii="Arial" w:hAnsi="Arial" w:cs="Arial"/>
          <w:color w:val="333333"/>
        </w:rPr>
        <w:t>一开始有说明的逗号多重运算啦</w:t>
      </w:r>
      <w:r>
        <w:rPr>
          <w:rFonts w:ascii="Arial" w:hAnsi="Arial" w:cs="Arial"/>
          <w:color w:val="333333"/>
        </w:rPr>
        <w:t>——</w:t>
      </w:r>
      <w:r>
        <w:rPr>
          <w:rFonts w:ascii="Arial" w:hAnsi="Arial" w:cs="Arial"/>
          <w:color w:val="333333"/>
        </w:rPr>
        <w:t>返回最后一个值，因此，本题就类似于提问：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abcdefg: 5</w:t>
      </w:r>
      <w:r>
        <w:rPr>
          <w:rFonts w:ascii="Lucida Console" w:hAnsi="Lucida Console"/>
          <w:color w:val="0000FF"/>
          <w:sz w:val="20"/>
          <w:szCs w:val="20"/>
        </w:rPr>
        <w:tab/>
        <w:t xml:space="preserve">// 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{a: 1, b: 2}[["b"]]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FireBug</w:t>
      </w:r>
      <w:r>
        <w:rPr>
          <w:rFonts w:ascii="Arial" w:hAnsi="Arial" w:cs="Arial"/>
          <w:color w:val="333333"/>
        </w:rPr>
        <w:t>控制台显示：</w:t>
      </w:r>
      <w:r>
        <w:rPr>
          <w:rFonts w:ascii="Arial" w:hAnsi="Arial" w:cs="Arial"/>
          <w:color w:val="333333"/>
        </w:rPr>
        <w:t>SyntaxError: invalid label.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得知是这个结果的时候，我的懵懂硕大的眼睛立马无语成了一条缝，￣﹏￣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第</w:t>
      </w:r>
      <w:r>
        <w:rPr>
          <w:rFonts w:ascii="Arial" w:hAnsi="Arial" w:cs="Arial"/>
          <w:color w:val="333333"/>
        </w:rPr>
        <w:t>6</w:t>
      </w:r>
      <w:r>
        <w:rPr>
          <w:rFonts w:ascii="Arial" w:hAnsi="Arial" w:cs="Arial"/>
          <w:color w:val="333333"/>
        </w:rPr>
        <w:t>题中，我们已经讲过，</w:t>
      </w:r>
      <w:r>
        <w:rPr>
          <w:rFonts w:ascii="Arial" w:hAnsi="Arial" w:cs="Arial"/>
          <w:color w:val="333333"/>
        </w:rPr>
        <w:t>JavaScript</w:t>
      </w:r>
      <w:r>
        <w:rPr>
          <w:rFonts w:ascii="Arial" w:hAnsi="Arial" w:cs="Arial"/>
          <w:color w:val="333333"/>
        </w:rPr>
        <w:t>没有块作用域，块本身几乎是个酱油，因此这里的测试题实际等同于：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a: 1, b: 2; [["b"]]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结果显示：</w:t>
      </w:r>
      <w:r>
        <w:rPr>
          <w:rFonts w:ascii="Arial" w:hAnsi="Arial" w:cs="Arial"/>
          <w:color w:val="333333"/>
        </w:rPr>
        <w:t>SyntaxError: invalid label.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3781425" cy="1876425"/>
            <wp:effectExtent l="0" t="0" r="9525" b="9525"/>
            <wp:docPr id="9" name="图片 9" descr="无效标签的错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无效标签的错误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现在的疑问是，为何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a: 1, b: 2</w:t>
      </w:r>
      <w:r>
        <w:rPr>
          <w:rFonts w:ascii="Arial" w:hAnsi="Arial" w:cs="Arial"/>
          <w:color w:val="333333"/>
        </w:rPr>
        <w:t>会报错？微博提问</w:t>
      </w:r>
      <w:r>
        <w:rPr>
          <w:rFonts w:ascii="Arial" w:hAnsi="Arial" w:cs="Arial"/>
          <w:color w:val="333333"/>
        </w:rPr>
        <w:t>……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30</w:t>
      </w:r>
      <w:r>
        <w:rPr>
          <w:rFonts w:ascii="Arial" w:hAnsi="Arial" w:cs="Arial"/>
          <w:color w:val="333333"/>
        </w:rPr>
        <w:t>分钟后，</w:t>
      </w:r>
      <w:hyperlink r:id="rId20" w:history="1">
        <w:r>
          <w:rPr>
            <w:rStyle w:val="a6"/>
            <w:rFonts w:ascii="Arial" w:hAnsi="Arial" w:cs="Arial"/>
            <w:color w:val="34538B"/>
          </w:rPr>
          <w:t>@</w:t>
        </w:r>
        <w:r>
          <w:rPr>
            <w:rStyle w:val="a6"/>
            <w:rFonts w:ascii="Arial" w:hAnsi="Arial" w:cs="Arial"/>
            <w:color w:val="34538B"/>
          </w:rPr>
          <w:t>紫云妃</w:t>
        </w:r>
      </w:hyperlink>
      <w:r>
        <w:rPr>
          <w:rFonts w:ascii="Arial" w:hAnsi="Arial" w:cs="Arial"/>
          <w:color w:val="333333"/>
        </w:rPr>
        <w:t>给出了这样的解释：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逗号运算符右侧必须是个表达式</w:t>
      </w:r>
      <w:r>
        <w:rPr>
          <w:rFonts w:ascii="Arial" w:hAnsi="Arial" w:cs="Arial"/>
          <w:color w:val="777777"/>
        </w:rPr>
        <w:t>,</w:t>
      </w:r>
      <w:r>
        <w:rPr>
          <w:rFonts w:ascii="Arial" w:hAnsi="Arial" w:cs="Arial"/>
          <w:color w:val="777777"/>
        </w:rPr>
        <w:t>不能是非表达式的语句</w:t>
      </w:r>
      <w:r>
        <w:rPr>
          <w:rFonts w:ascii="Arial" w:hAnsi="Arial" w:cs="Arial"/>
          <w:color w:val="777777"/>
        </w:rPr>
        <w:t>,</w:t>
      </w:r>
      <w:r>
        <w:rPr>
          <w:rFonts w:ascii="Arial" w:hAnsi="Arial" w:cs="Arial"/>
          <w:color w:val="777777"/>
        </w:rPr>
        <w:t>这个例子中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a: 1, b: 2</w:t>
      </w:r>
      <w:r>
        <w:rPr>
          <w:rFonts w:ascii="Arial" w:hAnsi="Arial" w:cs="Arial"/>
          <w:color w:val="777777"/>
        </w:rPr>
        <w:t>的右侧的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b: 2</w:t>
      </w:r>
      <w:r>
        <w:rPr>
          <w:rFonts w:ascii="Arial" w:hAnsi="Arial" w:cs="Arial"/>
          <w:color w:val="777777"/>
        </w:rPr>
        <w:t>是一个</w:t>
      </w:r>
      <w:r>
        <w:rPr>
          <w:rFonts w:ascii="Arial" w:hAnsi="Arial" w:cs="Arial"/>
          <w:color w:val="777777"/>
        </w:rPr>
        <w:t xml:space="preserve">LabelledStatement, </w:t>
      </w:r>
      <w:r>
        <w:rPr>
          <w:rFonts w:ascii="Arial" w:hAnsi="Arial" w:cs="Arial"/>
          <w:color w:val="777777"/>
        </w:rPr>
        <w:t>不是表达式。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我觉得是相当靠谱的回答。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"b" + 45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尼玛是不是感动地眼泪哗啦的。这种感觉就像是被后妈饿了个把月，在今天这个阳光明媚的日子赏了一块红烧肉，一下子感动地眼泪喷泉般涌出来。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结果是：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"b45"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字符串</w:t>
      </w:r>
      <w:r>
        <w:rPr>
          <w:rFonts w:ascii="Arial" w:hAnsi="Arial" w:cs="Arial"/>
          <w:color w:val="333333"/>
        </w:rPr>
        <w:t>+</w:t>
      </w:r>
      <w:r>
        <w:rPr>
          <w:rFonts w:ascii="Arial" w:hAnsi="Arial" w:cs="Arial"/>
          <w:color w:val="333333"/>
        </w:rPr>
        <w:t>数值</w:t>
      </w:r>
      <w:r>
        <w:rPr>
          <w:rFonts w:ascii="Arial" w:hAnsi="Arial" w:cs="Arial"/>
          <w:color w:val="333333"/>
        </w:rPr>
        <w:t>=</w:t>
      </w:r>
      <w:r>
        <w:rPr>
          <w:rFonts w:ascii="Arial" w:hAnsi="Arial" w:cs="Arial"/>
          <w:color w:val="333333"/>
        </w:rPr>
        <w:t>字符串。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{a:{b:2}}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结果是：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2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自从翻越了珠穆朗玛，才知道原来佘山就是个小土包。这个问题已经是小菜了，</w:t>
      </w:r>
      <w:r>
        <w:rPr>
          <w:rFonts w:ascii="Arial" w:hAnsi="Arial" w:cs="Arial"/>
          <w:color w:val="333333"/>
        </w:rPr>
        <w:t>JavaScript</w:t>
      </w:r>
      <w:r>
        <w:rPr>
          <w:rFonts w:ascii="Arial" w:hAnsi="Arial" w:cs="Arial"/>
          <w:color w:val="333333"/>
        </w:rPr>
        <w:t>没有块作用域，因此，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{a:{b:2}}</w:t>
      </w:r>
      <w:r>
        <w:rPr>
          <w:rFonts w:ascii="Arial" w:hAnsi="Arial" w:cs="Arial"/>
          <w:color w:val="333333"/>
        </w:rPr>
        <w:t>近乎于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a:b:2</w:t>
      </w:r>
      <w:r>
        <w:rPr>
          <w:rFonts w:ascii="Arial" w:hAnsi="Arial" w:cs="Arial"/>
          <w:color w:val="333333"/>
        </w:rPr>
        <w:t xml:space="preserve">, </w:t>
      </w:r>
      <w:r>
        <w:rPr>
          <w:rFonts w:ascii="Arial" w:hAnsi="Arial" w:cs="Arial"/>
          <w:color w:val="333333"/>
        </w:rPr>
        <w:t>想起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a,b,c,...g</w:t>
      </w:r>
      <w:r>
        <w:rPr>
          <w:rFonts w:ascii="Arial" w:hAnsi="Arial" w:cs="Arial"/>
          <w:color w:val="333333"/>
        </w:rPr>
        <w:t>的例子没有，显然，这里返回值是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2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(function(){}())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结果是：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undefined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函数如果是空，或者没有指定返回值，则返回的是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undefined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关于此题，我在眼睛微博上抛出了这么个问题：</w:t>
      </w:r>
      <w:r>
        <w:rPr>
          <w:rStyle w:val="HTML1"/>
          <w:rFonts w:ascii="Arial" w:hAnsi="Arial" w:cs="Arial"/>
          <w:color w:val="333333"/>
        </w:rPr>
        <w:t>(function(){}())</w:t>
      </w:r>
      <w:r>
        <w:rPr>
          <w:rStyle w:val="HTML1"/>
          <w:rFonts w:ascii="Arial" w:hAnsi="Arial" w:cs="Arial"/>
          <w:color w:val="333333"/>
        </w:rPr>
        <w:t>和</w:t>
      </w:r>
      <w:r>
        <w:rPr>
          <w:rStyle w:val="HTML1"/>
          <w:rFonts w:ascii="Arial" w:hAnsi="Arial" w:cs="Arial"/>
          <w:color w:val="333333"/>
        </w:rPr>
        <w:t>(function(){})()</w:t>
      </w:r>
      <w:r>
        <w:rPr>
          <w:rStyle w:val="HTML1"/>
          <w:rFonts w:ascii="Arial" w:hAnsi="Arial" w:cs="Arial"/>
          <w:color w:val="333333"/>
        </w:rPr>
        <w:t>这两种写法有什么区别呢？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个小时过去了，以下几个评论比较见血：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777777"/>
        </w:rPr>
      </w:pPr>
      <w:hyperlink r:id="rId21" w:history="1">
        <w:r>
          <w:rPr>
            <w:rStyle w:val="a6"/>
            <w:rFonts w:ascii="Arial" w:hAnsi="Arial" w:cs="Arial"/>
            <w:color w:val="34538B"/>
          </w:rPr>
          <w:t>@</w:t>
        </w:r>
        <w:r>
          <w:rPr>
            <w:rStyle w:val="a6"/>
            <w:rFonts w:ascii="Arial" w:hAnsi="Arial" w:cs="Arial"/>
            <w:color w:val="34538B"/>
          </w:rPr>
          <w:t>川川哥哥勤劳致富</w:t>
        </w:r>
      </w:hyperlink>
      <w:r>
        <w:rPr>
          <w:rStyle w:val="apple-converted-space"/>
          <w:rFonts w:ascii="Arial" w:hAnsi="Arial" w:cs="Arial"/>
          <w:color w:val="777777"/>
        </w:rPr>
        <w:t> </w:t>
      </w:r>
      <w:r>
        <w:rPr>
          <w:rFonts w:ascii="Arial" w:hAnsi="Arial" w:cs="Arial"/>
          <w:color w:val="777777"/>
        </w:rPr>
        <w:t>效果是一样的</w:t>
      </w:r>
      <w:r>
        <w:rPr>
          <w:rFonts w:ascii="Arial" w:hAnsi="Arial" w:cs="Arial"/>
          <w:color w:val="777777"/>
        </w:rPr>
        <w:t>,</w:t>
      </w:r>
      <w:r>
        <w:rPr>
          <w:rFonts w:ascii="Arial" w:hAnsi="Arial" w:cs="Arial"/>
          <w:color w:val="777777"/>
        </w:rPr>
        <w:t>周爱民那本书上提到了语法解读上的区别</w:t>
      </w:r>
      <w:r>
        <w:rPr>
          <w:rFonts w:ascii="Arial" w:hAnsi="Arial" w:cs="Arial"/>
          <w:color w:val="777777"/>
        </w:rPr>
        <w:t>,</w:t>
      </w:r>
      <w:r>
        <w:rPr>
          <w:rFonts w:ascii="Arial" w:hAnsi="Arial" w:cs="Arial"/>
          <w:color w:val="777777"/>
        </w:rPr>
        <w:t>不过感觉讲得不是很清晰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777777"/>
        </w:rPr>
      </w:pPr>
      <w:hyperlink r:id="rId22" w:history="1">
        <w:r>
          <w:rPr>
            <w:rStyle w:val="a6"/>
            <w:rFonts w:ascii="Arial" w:hAnsi="Arial" w:cs="Arial"/>
            <w:color w:val="34538B"/>
          </w:rPr>
          <w:t>@</w:t>
        </w:r>
        <w:r>
          <w:rPr>
            <w:rStyle w:val="a6"/>
            <w:rFonts w:ascii="Arial" w:hAnsi="Arial" w:cs="Arial"/>
            <w:color w:val="34538B"/>
          </w:rPr>
          <w:t>貘吃馍香</w:t>
        </w:r>
      </w:hyperlink>
      <w:r>
        <w:rPr>
          <w:rStyle w:val="apple-converted-space"/>
          <w:rFonts w:ascii="Arial" w:hAnsi="Arial" w:cs="Arial"/>
          <w:color w:val="777777"/>
        </w:rPr>
        <w:t> </w:t>
      </w:r>
      <w:r>
        <w:rPr>
          <w:rFonts w:ascii="Arial" w:hAnsi="Arial" w:cs="Arial"/>
          <w:color w:val="777777"/>
        </w:rPr>
        <w:t>括号</w:t>
      </w:r>
      <w:r>
        <w:rPr>
          <w:rFonts w:ascii="Arial" w:hAnsi="Arial" w:cs="Arial"/>
          <w:color w:val="777777"/>
        </w:rPr>
        <w:t xml:space="preserve"> </w:t>
      </w:r>
      <w:r>
        <w:rPr>
          <w:rFonts w:ascii="Arial" w:hAnsi="Arial" w:cs="Arial"/>
          <w:color w:val="777777"/>
        </w:rPr>
        <w:t>匿名函数表达式执行</w:t>
      </w:r>
      <w:r>
        <w:rPr>
          <w:rFonts w:ascii="Arial" w:hAnsi="Arial" w:cs="Arial"/>
          <w:color w:val="777777"/>
        </w:rPr>
        <w:t xml:space="preserve"> </w:t>
      </w:r>
      <w:r>
        <w:rPr>
          <w:rFonts w:ascii="Arial" w:hAnsi="Arial" w:cs="Arial"/>
          <w:color w:val="777777"/>
        </w:rPr>
        <w:t>括号</w:t>
      </w:r>
      <w:r>
        <w:rPr>
          <w:rFonts w:ascii="Arial" w:hAnsi="Arial" w:cs="Arial"/>
          <w:color w:val="777777"/>
        </w:rPr>
        <w:t xml:space="preserve"> </w:t>
      </w:r>
      <w:r>
        <w:rPr>
          <w:rFonts w:ascii="Arial" w:hAnsi="Arial" w:cs="Arial"/>
          <w:color w:val="777777"/>
        </w:rPr>
        <w:t>跟</w:t>
      </w:r>
      <w:r>
        <w:rPr>
          <w:rFonts w:ascii="Arial" w:hAnsi="Arial" w:cs="Arial"/>
          <w:color w:val="777777"/>
        </w:rPr>
        <w:t xml:space="preserve"> </w:t>
      </w:r>
      <w:r>
        <w:rPr>
          <w:rFonts w:ascii="Arial" w:hAnsi="Arial" w:cs="Arial"/>
          <w:color w:val="777777"/>
        </w:rPr>
        <w:t>括号</w:t>
      </w:r>
      <w:r>
        <w:rPr>
          <w:rFonts w:ascii="Arial" w:hAnsi="Arial" w:cs="Arial"/>
          <w:color w:val="777777"/>
        </w:rPr>
        <w:t xml:space="preserve"> </w:t>
      </w:r>
      <w:r>
        <w:rPr>
          <w:rFonts w:ascii="Arial" w:hAnsi="Arial" w:cs="Arial"/>
          <w:color w:val="777777"/>
        </w:rPr>
        <w:t>函数表达式定义</w:t>
      </w:r>
      <w:r>
        <w:rPr>
          <w:rFonts w:ascii="Arial" w:hAnsi="Arial" w:cs="Arial"/>
          <w:color w:val="777777"/>
        </w:rPr>
        <w:t xml:space="preserve"> </w:t>
      </w:r>
      <w:r>
        <w:rPr>
          <w:rFonts w:ascii="Arial" w:hAnsi="Arial" w:cs="Arial"/>
          <w:color w:val="777777"/>
        </w:rPr>
        <w:t>括号</w:t>
      </w:r>
      <w:r>
        <w:rPr>
          <w:rFonts w:ascii="Arial" w:hAnsi="Arial" w:cs="Arial"/>
          <w:color w:val="777777"/>
        </w:rPr>
        <w:t xml:space="preserve"> =&gt; </w:t>
      </w:r>
      <w:r>
        <w:rPr>
          <w:rFonts w:ascii="Arial" w:hAnsi="Arial" w:cs="Arial"/>
          <w:color w:val="777777"/>
        </w:rPr>
        <w:t>返回匿名函数句柄执行</w:t>
      </w:r>
      <w:r>
        <w:rPr>
          <w:rFonts w:ascii="Arial" w:hAnsi="Arial" w:cs="Arial"/>
          <w:color w:val="777777"/>
        </w:rPr>
        <w:t xml:space="preserve"> </w:t>
      </w:r>
      <w:r>
        <w:rPr>
          <w:rFonts w:ascii="Arial" w:hAnsi="Arial" w:cs="Arial"/>
          <w:color w:val="777777"/>
        </w:rPr>
        <w:t>的区别</w:t>
      </w:r>
      <w:r>
        <w:rPr>
          <w:rFonts w:ascii="Arial" w:hAnsi="Arial" w:cs="Arial"/>
          <w:color w:val="777777"/>
        </w:rPr>
        <w:t>……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777777"/>
        </w:rPr>
      </w:pPr>
      <w:hyperlink r:id="rId23" w:history="1">
        <w:r>
          <w:rPr>
            <w:rStyle w:val="a6"/>
            <w:rFonts w:ascii="Arial" w:hAnsi="Arial" w:cs="Arial"/>
            <w:color w:val="34538B"/>
          </w:rPr>
          <w:t>@_Franky</w:t>
        </w:r>
      </w:hyperlink>
      <w:r>
        <w:rPr>
          <w:rStyle w:val="apple-converted-space"/>
          <w:rFonts w:ascii="Arial" w:hAnsi="Arial" w:cs="Arial"/>
          <w:color w:val="777777"/>
        </w:rPr>
        <w:t> </w:t>
      </w:r>
      <w:r>
        <w:rPr>
          <w:rFonts w:ascii="Arial" w:hAnsi="Arial" w:cs="Arial"/>
          <w:color w:val="777777"/>
        </w:rPr>
        <w:t>抽象语法树</w:t>
      </w:r>
      <w:r>
        <w:rPr>
          <w:rFonts w:ascii="Arial" w:hAnsi="Arial" w:cs="Arial"/>
          <w:color w:val="777777"/>
        </w:rPr>
        <w:t xml:space="preserve"> </w:t>
      </w:r>
      <w:r>
        <w:rPr>
          <w:rFonts w:ascii="Arial" w:hAnsi="Arial" w:cs="Arial"/>
          <w:color w:val="777777"/>
        </w:rPr>
        <w:t>和</w:t>
      </w:r>
      <w:r>
        <w:rPr>
          <w:rFonts w:ascii="Arial" w:hAnsi="Arial" w:cs="Arial"/>
          <w:color w:val="777777"/>
        </w:rPr>
        <w:t xml:space="preserve"> </w:t>
      </w:r>
      <w:r>
        <w:rPr>
          <w:rFonts w:ascii="Arial" w:hAnsi="Arial" w:cs="Arial"/>
          <w:color w:val="777777"/>
        </w:rPr>
        <w:t>运行时</w:t>
      </w:r>
      <w:r>
        <w:rPr>
          <w:rFonts w:ascii="Arial" w:hAnsi="Arial" w:cs="Arial"/>
          <w:color w:val="777777"/>
        </w:rPr>
        <w:t xml:space="preserve"> </w:t>
      </w:r>
      <w:r>
        <w:rPr>
          <w:rFonts w:ascii="Arial" w:hAnsi="Arial" w:cs="Arial"/>
          <w:color w:val="777777"/>
        </w:rPr>
        <w:t>无差异</w:t>
      </w:r>
      <w:r>
        <w:rPr>
          <w:rFonts w:ascii="Arial" w:hAnsi="Arial" w:cs="Arial"/>
          <w:color w:val="777777"/>
        </w:rPr>
        <w:t xml:space="preserve">. </w:t>
      </w:r>
      <w:r>
        <w:rPr>
          <w:rFonts w:ascii="Arial" w:hAnsi="Arial" w:cs="Arial"/>
          <w:color w:val="777777"/>
        </w:rPr>
        <w:t>除非这个解释引擎脑残了</w:t>
      </w:r>
      <w:r>
        <w:rPr>
          <w:rFonts w:ascii="Arial" w:hAnsi="Arial" w:cs="Arial"/>
          <w:color w:val="777777"/>
        </w:rPr>
        <w:t xml:space="preserve">. </w:t>
      </w:r>
      <w:r>
        <w:rPr>
          <w:rFonts w:ascii="Arial" w:hAnsi="Arial" w:cs="Arial"/>
          <w:color w:val="777777"/>
        </w:rPr>
        <w:t>因为分组运算符</w:t>
      </w:r>
      <w:r>
        <w:rPr>
          <w:rFonts w:ascii="Arial" w:hAnsi="Arial" w:cs="Arial"/>
          <w:color w:val="777777"/>
        </w:rPr>
        <w:t xml:space="preserve"> “()” </w:t>
      </w:r>
      <w:r>
        <w:rPr>
          <w:rFonts w:ascii="Arial" w:hAnsi="Arial" w:cs="Arial"/>
          <w:color w:val="777777"/>
        </w:rPr>
        <w:t>在生成语法树的过程中被消除了</w:t>
      </w:r>
      <w:r>
        <w:rPr>
          <w:rFonts w:ascii="Arial" w:hAnsi="Arial" w:cs="Arial"/>
          <w:color w:val="777777"/>
        </w:rPr>
        <w:t>.</w:t>
      </w:r>
      <w:r>
        <w:rPr>
          <w:rStyle w:val="apple-converted-space"/>
          <w:rFonts w:ascii="Arial" w:hAnsi="Arial" w:cs="Arial"/>
          <w:color w:val="777777"/>
        </w:rPr>
        <w:t> </w:t>
      </w:r>
      <w:hyperlink r:id="rId24" w:tooltip="http://www.cnblogs.com/_franky/archive/2012/08/16/2641100.html" w:history="1">
        <w:r>
          <w:rPr>
            <w:rStyle w:val="a6"/>
            <w:rFonts w:ascii="Arial" w:hAnsi="Arial" w:cs="Arial"/>
            <w:color w:val="34538B"/>
          </w:rPr>
          <w:t>http://t.cn/zWTxgKa</w:t>
        </w:r>
      </w:hyperlink>
      <w:r>
        <w:rPr>
          <w:rStyle w:val="apple-converted-space"/>
          <w:rFonts w:ascii="Arial" w:hAnsi="Arial" w:cs="Arial"/>
          <w:color w:val="777777"/>
        </w:rPr>
        <w:t> </w:t>
      </w:r>
      <w:r>
        <w:rPr>
          <w:rFonts w:ascii="Arial" w:hAnsi="Arial" w:cs="Arial"/>
          <w:color w:val="777777"/>
        </w:rPr>
        <w:t>这篇我有顺道提到过这个问题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[1,2,3,4,5][0..toString.length]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结果还是：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2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本题涉及的知识点挺多的。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a8"/>
          <w:rFonts w:hint="eastAsia"/>
          <w:color w:val="333333"/>
        </w:rPr>
        <w:t>①</w:t>
      </w:r>
      <w:r>
        <w:rPr>
          <w:rStyle w:val="apple-converted-space"/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333333"/>
        </w:rPr>
        <w:t>首先是诡异的连续两个点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..</w:t>
      </w:r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我们在写</w:t>
      </w:r>
      <w:r>
        <w:rPr>
          <w:rFonts w:ascii="Arial" w:hAnsi="Arial" w:cs="Arial"/>
          <w:color w:val="333333"/>
        </w:rPr>
        <w:t>CSS</w:t>
      </w:r>
      <w:r>
        <w:rPr>
          <w:rFonts w:ascii="Arial" w:hAnsi="Arial" w:cs="Arial"/>
          <w:color w:val="333333"/>
        </w:rPr>
        <w:t>的时候，常常会有这样的写法：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lastRenderedPageBreak/>
        <w:t xml:space="preserve">font-size: </w:t>
      </w:r>
      <w:r>
        <w:rPr>
          <w:rFonts w:ascii="Lucida Console" w:hAnsi="Lucida Console"/>
          <w:color w:val="CD0000"/>
          <w:sz w:val="20"/>
          <w:szCs w:val="20"/>
        </w:rPr>
        <w:t>.9em</w:t>
      </w:r>
      <w:r>
        <w:rPr>
          <w:rFonts w:ascii="Lucida Console" w:hAnsi="Lucida Console"/>
          <w:color w:val="0000FF"/>
          <w:sz w:val="20"/>
          <w:szCs w:val="20"/>
        </w:rPr>
        <w:t>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color: rgba(0, 0, 0, </w:t>
      </w:r>
      <w:r>
        <w:rPr>
          <w:rFonts w:ascii="Lucida Console" w:hAnsi="Lucida Console"/>
          <w:color w:val="CD0000"/>
          <w:sz w:val="20"/>
          <w:szCs w:val="20"/>
        </w:rPr>
        <w:t>.35</w:t>
      </w:r>
      <w:r>
        <w:rPr>
          <w:rFonts w:ascii="Lucida Console" w:hAnsi="Lucida Console"/>
          <w:color w:val="0000FF"/>
          <w:sz w:val="20"/>
          <w:szCs w:val="20"/>
        </w:rPr>
        <w:t>);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点前面如果是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则可以自动缺省。这条规则似乎在</w:t>
      </w:r>
      <w:r>
        <w:rPr>
          <w:rFonts w:ascii="Arial" w:hAnsi="Arial" w:cs="Arial"/>
          <w:color w:val="333333"/>
        </w:rPr>
        <w:t>JavaScript</w:t>
      </w:r>
      <w:r>
        <w:rPr>
          <w:rFonts w:ascii="Arial" w:hAnsi="Arial" w:cs="Arial"/>
          <w:color w:val="333333"/>
        </w:rPr>
        <w:t>中也是适用的，比方说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.9</w:t>
      </w:r>
      <w:r>
        <w:rPr>
          <w:rFonts w:ascii="Arial" w:hAnsi="Arial" w:cs="Arial"/>
          <w:color w:val="333333"/>
        </w:rPr>
        <w:t>，返回的就是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0.9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1343025" cy="723900"/>
            <wp:effectExtent l="0" t="0" r="9525" b="0"/>
            <wp:docPr id="8" name="图片 8" descr="JavaScript中点前面自动补0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Script中点前面自动补0截图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因此，这里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0..toString</w:t>
      </w:r>
      <w:r>
        <w:rPr>
          <w:rFonts w:ascii="Arial" w:hAnsi="Arial" w:cs="Arial"/>
          <w:color w:val="333333"/>
        </w:rPr>
        <w:t>实际上等同于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0.0.toString</w:t>
      </w:r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下面有个疑问了，为什么不直接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0.toString</w:t>
      </w:r>
      <w:r>
        <w:rPr>
          <w:rFonts w:ascii="Arial" w:hAnsi="Arial" w:cs="Arial"/>
          <w:color w:val="333333"/>
        </w:rPr>
        <w:t>而是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0.0.toString</w:t>
      </w:r>
      <w:r>
        <w:rPr>
          <w:rFonts w:ascii="Arial" w:hAnsi="Arial" w:cs="Arial"/>
          <w:color w:val="333333"/>
        </w:rPr>
        <w:t>要多搞出一个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>呢？据说是这样子的，数值后面的点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·</w:t>
      </w:r>
      <w:r>
        <w:rPr>
          <w:rFonts w:ascii="Arial" w:hAnsi="Arial" w:cs="Arial"/>
          <w:color w:val="333333"/>
        </w:rPr>
        <w:t>有两种作用，一种就是当作小数点适用，另外就是用做字段访问。显然，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0.toString</w:t>
      </w:r>
      <w:r>
        <w:rPr>
          <w:rFonts w:ascii="Arial" w:hAnsi="Arial" w:cs="Arial"/>
          <w:color w:val="333333"/>
        </w:rPr>
        <w:t>这里的点会被当作小数点，于是，直接报错了！写成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(0).toString</w:t>
      </w:r>
      <w:r>
        <w:rPr>
          <w:rFonts w:ascii="Arial" w:hAnsi="Arial" w:cs="Arial"/>
          <w:color w:val="333333"/>
        </w:rPr>
        <w:t>可以避免此问题。再来看看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0.0.toString</w:t>
      </w:r>
      <w:r>
        <w:rPr>
          <w:rFonts w:ascii="Arial" w:hAnsi="Arial" w:cs="Arial"/>
          <w:color w:val="333333"/>
        </w:rPr>
        <w:t xml:space="preserve">, </w:t>
      </w:r>
      <w:r>
        <w:rPr>
          <w:rFonts w:ascii="Arial" w:hAnsi="Arial" w:cs="Arial"/>
          <w:color w:val="333333"/>
        </w:rPr>
        <w:t>显然，再做解析的时候，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0.0</w:t>
      </w:r>
      <w:r>
        <w:rPr>
          <w:rFonts w:ascii="Arial" w:hAnsi="Arial" w:cs="Arial"/>
          <w:color w:val="333333"/>
        </w:rPr>
        <w:t>中的点当作了小数点，显然，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0.0</w:t>
      </w:r>
      <w:r>
        <w:rPr>
          <w:rFonts w:ascii="Arial" w:hAnsi="Arial" w:cs="Arial"/>
          <w:color w:val="333333"/>
        </w:rPr>
        <w:t>后面的那个点没有任何理由再被当作小数点了（小数不可能有两个小数点的），而是表示字段访问。于是，万事大吉，阳光明媚（下图版权所有）！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2857500" cy="1428750"/>
            <wp:effectExtent l="0" t="0" r="0" b="0"/>
            <wp:docPr id="7" name="图片 7" descr="小数点和字段访问点的示意 张鑫旭-鑫空间-鑫生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小数点和字段访问点的示意 张鑫旭-鑫空间-鑫生活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a8"/>
          <w:rFonts w:hint="eastAsia"/>
          <w:color w:val="333333"/>
        </w:rPr>
        <w:t>②</w:t>
      </w:r>
      <w:r>
        <w:rPr>
          <w:rStyle w:val="apple-converted-space"/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333333"/>
        </w:rPr>
        <w:t>下面看看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toString</w:t>
      </w:r>
      <w:r>
        <w:rPr>
          <w:rFonts w:ascii="Arial" w:hAnsi="Arial" w:cs="Arial"/>
          <w:color w:val="333333"/>
        </w:rPr>
        <w:t>,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toString</w:t>
      </w:r>
      <w:r>
        <w:rPr>
          <w:rFonts w:ascii="Arial" w:hAnsi="Arial" w:cs="Arial"/>
          <w:color w:val="333333"/>
        </w:rPr>
        <w:t>为</w:t>
      </w:r>
      <w:r>
        <w:rPr>
          <w:rFonts w:ascii="Arial" w:hAnsi="Arial" w:cs="Arial"/>
          <w:color w:val="333333"/>
        </w:rPr>
        <w:t>JS</w:t>
      </w:r>
      <w:r>
        <w:rPr>
          <w:rFonts w:ascii="Arial" w:hAnsi="Arial" w:cs="Arial"/>
          <w:color w:val="333333"/>
        </w:rPr>
        <w:t>内置方法，</w:t>
      </w:r>
      <w:r>
        <w:rPr>
          <w:rFonts w:ascii="Arial" w:hAnsi="Arial" w:cs="Arial"/>
          <w:color w:val="333333"/>
        </w:rPr>
        <w:t>ECMAScript</w:t>
      </w:r>
      <w:r>
        <w:rPr>
          <w:rFonts w:ascii="Arial" w:hAnsi="Arial" w:cs="Arial"/>
          <w:color w:val="333333"/>
        </w:rPr>
        <w:t>规范上转换规则如下：</w:t>
      </w:r>
    </w:p>
    <w:tbl>
      <w:tblPr>
        <w:tblW w:w="5000" w:type="pct"/>
        <w:tblCellSpacing w:w="7" w:type="dxa"/>
        <w:shd w:val="clear" w:color="auto" w:fill="A0B3D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9"/>
        <w:gridCol w:w="7175"/>
      </w:tblGrid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B230C6" w:rsidRDefault="00B230C6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输入类型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0F3F9"/>
            <w:vAlign w:val="center"/>
            <w:hideMark/>
          </w:tcPr>
          <w:p w:rsidR="00B230C6" w:rsidRDefault="00B230C6">
            <w:pPr>
              <w:jc w:val="center"/>
              <w:rPr>
                <w:rFonts w:ascii="宋体" w:eastAsia="宋体" w:hAnsi="宋体" w:cs="宋体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结果</w:t>
            </w:r>
          </w:p>
        </w:tc>
      </w:tr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Undefined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“undefined”</w:t>
            </w:r>
          </w:p>
        </w:tc>
      </w:tr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Null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“null”</w:t>
            </w:r>
          </w:p>
        </w:tc>
      </w:tr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如果参数是</w:t>
            </w:r>
            <w:r>
              <w:rPr>
                <w:sz w:val="18"/>
                <w:szCs w:val="18"/>
              </w:rPr>
              <w:t xml:space="preserve"> true</w:t>
            </w:r>
            <w:r>
              <w:rPr>
                <w:sz w:val="18"/>
                <w:szCs w:val="18"/>
              </w:rPr>
              <w:t>，那么结果为</w:t>
            </w:r>
            <w:r>
              <w:rPr>
                <w:sz w:val="18"/>
                <w:szCs w:val="18"/>
              </w:rPr>
              <w:t xml:space="preserve"> “true”</w:t>
            </w:r>
            <w:r>
              <w:rPr>
                <w:sz w:val="18"/>
                <w:szCs w:val="18"/>
              </w:rPr>
              <w:t>。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t>如果参数是</w:t>
            </w:r>
            <w:r>
              <w:rPr>
                <w:sz w:val="18"/>
                <w:szCs w:val="18"/>
              </w:rPr>
              <w:t xml:space="preserve"> false</w:t>
            </w:r>
            <w:r>
              <w:rPr>
                <w:sz w:val="18"/>
                <w:szCs w:val="18"/>
              </w:rPr>
              <w:t>，那么结果为</w:t>
            </w:r>
            <w:r>
              <w:rPr>
                <w:sz w:val="18"/>
                <w:szCs w:val="18"/>
              </w:rPr>
              <w:t xml:space="preserve"> “false”</w:t>
            </w:r>
            <w:r>
              <w:rPr>
                <w:sz w:val="18"/>
                <w:szCs w:val="18"/>
              </w:rPr>
              <w:t>。</w:t>
            </w:r>
          </w:p>
        </w:tc>
      </w:tr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结果等于</w:t>
            </w:r>
            <w:r>
              <w:rPr>
                <w:rStyle w:val="a8"/>
                <w:sz w:val="18"/>
                <w:szCs w:val="18"/>
              </w:rPr>
              <w:t>输入的参数</w:t>
            </w:r>
            <w:r>
              <w:rPr>
                <w:sz w:val="18"/>
                <w:szCs w:val="18"/>
              </w:rPr>
              <w:t>（不转换）。</w:t>
            </w:r>
          </w:p>
        </w:tc>
      </w:tr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参见下文的文法和注释。</w:t>
            </w:r>
          </w:p>
        </w:tc>
      </w:tr>
      <w:tr w:rsidR="00B230C6" w:rsidTr="00B230C6">
        <w:trPr>
          <w:tblCellSpacing w:w="7" w:type="dxa"/>
        </w:trPr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F9F9F9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B230C6" w:rsidRDefault="00B230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应用下列步骤：</w:t>
            </w:r>
          </w:p>
          <w:p w:rsidR="00B230C6" w:rsidRDefault="00B230C6" w:rsidP="00B230C6">
            <w:pPr>
              <w:widowControl/>
              <w:numPr>
                <w:ilvl w:val="1"/>
                <w:numId w:val="1"/>
              </w:numPr>
              <w:spacing w:before="240" w:after="100" w:afterAutospacing="1"/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调用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rStyle w:val="HTML"/>
                <w:rFonts w:ascii="Consolas" w:hAnsi="Consolas" w:cs="Consolas"/>
                <w:bdr w:val="single" w:sz="6" w:space="0" w:color="EAEAEA" w:frame="1"/>
                <w:shd w:val="clear" w:color="auto" w:fill="F8F8F8"/>
              </w:rPr>
              <w:t>ToPrimitive</w:t>
            </w:r>
            <w:r>
              <w:rPr>
                <w:sz w:val="18"/>
                <w:szCs w:val="18"/>
              </w:rPr>
              <w:t>(</w:t>
            </w:r>
            <w:r>
              <w:rPr>
                <w:rStyle w:val="apple-converted-space"/>
                <w:i/>
                <w:iCs/>
                <w:sz w:val="18"/>
                <w:szCs w:val="18"/>
              </w:rPr>
              <w:t> </w:t>
            </w:r>
            <w:r>
              <w:rPr>
                <w:rStyle w:val="HTML2"/>
                <w:sz w:val="18"/>
                <w:szCs w:val="18"/>
              </w:rPr>
              <w:t>输入参数</w:t>
            </w:r>
            <w:r>
              <w:rPr>
                <w:rStyle w:val="apple-converted-space"/>
                <w:i/>
                <w:iCs/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暗示</w:t>
            </w:r>
            <w:r>
              <w:rPr>
                <w:rStyle w:val="apple-converted-space"/>
                <w:sz w:val="18"/>
                <w:szCs w:val="18"/>
              </w:rPr>
              <w:t> </w:t>
            </w:r>
            <w:r>
              <w:rPr>
                <w:rStyle w:val="HTML2"/>
                <w:sz w:val="18"/>
                <w:szCs w:val="18"/>
              </w:rPr>
              <w:t>字符串类型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。</w:t>
            </w:r>
          </w:p>
          <w:p w:rsidR="00B230C6" w:rsidRDefault="00B230C6" w:rsidP="00B230C6">
            <w:pPr>
              <w:widowControl/>
              <w:numPr>
                <w:ilvl w:val="1"/>
                <w:numId w:val="1"/>
              </w:numPr>
              <w:spacing w:before="240" w:after="100" w:afterAutospacing="1"/>
              <w:ind w:left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调用</w:t>
            </w:r>
            <w:r>
              <w:rPr>
                <w:sz w:val="18"/>
                <w:szCs w:val="18"/>
              </w:rPr>
              <w:t xml:space="preserve"> ToString(Result(1))</w:t>
            </w:r>
            <w:r>
              <w:rPr>
                <w:sz w:val="18"/>
                <w:szCs w:val="18"/>
              </w:rPr>
              <w:t>。</w:t>
            </w:r>
          </w:p>
          <w:p w:rsidR="00B230C6" w:rsidRDefault="00B230C6" w:rsidP="00B230C6">
            <w:pPr>
              <w:widowControl/>
              <w:numPr>
                <w:ilvl w:val="1"/>
                <w:numId w:val="1"/>
              </w:numPr>
              <w:spacing w:before="240" w:after="100" w:afterAutospacing="1"/>
              <w:ind w:left="0"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返回</w:t>
            </w:r>
            <w:r>
              <w:rPr>
                <w:sz w:val="18"/>
                <w:szCs w:val="18"/>
              </w:rPr>
              <w:t xml:space="preserve"> Result(2)</w:t>
            </w:r>
            <w:r>
              <w:rPr>
                <w:sz w:val="18"/>
                <w:szCs w:val="18"/>
              </w:rPr>
              <w:t>。</w:t>
            </w:r>
          </w:p>
        </w:tc>
      </w:tr>
    </w:tbl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从上表可以看出，数值使用</w:t>
      </w:r>
      <w:r>
        <w:rPr>
          <w:rFonts w:ascii="Arial" w:hAnsi="Arial" w:cs="Arial"/>
          <w:color w:val="333333"/>
        </w:rPr>
        <w:t>toString</w:t>
      </w:r>
      <w:r>
        <w:rPr>
          <w:rFonts w:ascii="Arial" w:hAnsi="Arial" w:cs="Arial"/>
          <w:color w:val="333333"/>
        </w:rPr>
        <w:t>方法是有参数的。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</w:t>
      </w:r>
      <w:r>
        <w:rPr>
          <w:rFonts w:ascii="Arial" w:hAnsi="Arial" w:cs="Arial"/>
          <w:color w:val="333333"/>
        </w:rPr>
        <w:t>JavaScript</w:t>
      </w:r>
      <w:r>
        <w:rPr>
          <w:rFonts w:ascii="Arial" w:hAnsi="Arial" w:cs="Arial"/>
          <w:color w:val="333333"/>
        </w:rPr>
        <w:t>中，这个参数仅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</w:t>
      </w:r>
      <w:r>
        <w:rPr>
          <w:rFonts w:ascii="Arial" w:hAnsi="Arial" w:cs="Arial"/>
          <w:color w:val="333333"/>
        </w:rPr>
        <w:t>个，称之为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基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，决定了数值转换的进制大小。默认情况下是</w:t>
      </w:r>
      <w:r>
        <w:rPr>
          <w:rFonts w:ascii="Arial" w:hAnsi="Arial" w:cs="Arial"/>
          <w:color w:val="333333"/>
        </w:rPr>
        <w:t>10</w:t>
      </w:r>
      <w:r>
        <w:rPr>
          <w:rFonts w:ascii="Arial" w:hAnsi="Arial" w:cs="Arial"/>
          <w:color w:val="333333"/>
        </w:rPr>
        <w:t>进制。例如：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(10).toString(); </w:t>
      </w:r>
      <w:r>
        <w:rPr>
          <w:rFonts w:ascii="Lucida Console" w:hAnsi="Lucida Console"/>
          <w:color w:val="008000"/>
          <w:sz w:val="20"/>
          <w:szCs w:val="20"/>
        </w:rPr>
        <w:t>// "10"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我们还可以设置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基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为</w:t>
      </w: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进制，</w:t>
      </w:r>
      <w:r>
        <w:rPr>
          <w:rFonts w:ascii="Arial" w:hAnsi="Arial" w:cs="Arial"/>
          <w:color w:val="333333"/>
        </w:rPr>
        <w:t>8</w:t>
      </w:r>
      <w:r>
        <w:rPr>
          <w:rFonts w:ascii="Arial" w:hAnsi="Arial" w:cs="Arial"/>
          <w:color w:val="333333"/>
        </w:rPr>
        <w:t>进制或</w:t>
      </w:r>
      <w:r>
        <w:rPr>
          <w:rFonts w:ascii="Arial" w:hAnsi="Arial" w:cs="Arial"/>
          <w:color w:val="333333"/>
        </w:rPr>
        <w:t>16</w:t>
      </w:r>
      <w:r>
        <w:rPr>
          <w:rFonts w:ascii="Arial" w:hAnsi="Arial" w:cs="Arial"/>
          <w:color w:val="333333"/>
        </w:rPr>
        <w:t>进制，则结果大变样：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(10).toString(2); </w:t>
      </w:r>
      <w:r>
        <w:rPr>
          <w:rFonts w:ascii="Lucida Console" w:hAnsi="Lucida Console"/>
          <w:color w:val="008000"/>
          <w:sz w:val="20"/>
          <w:szCs w:val="20"/>
        </w:rPr>
        <w:t>// "1010"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(10).toString(8); </w:t>
      </w:r>
      <w:r>
        <w:rPr>
          <w:rFonts w:ascii="Lucida Console" w:hAnsi="Lucida Console"/>
          <w:color w:val="008000"/>
          <w:sz w:val="20"/>
          <w:szCs w:val="20"/>
        </w:rPr>
        <w:t>// "12"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(10).toString(16); </w:t>
      </w:r>
      <w:r>
        <w:rPr>
          <w:rFonts w:ascii="Lucida Console" w:hAnsi="Lucida Console"/>
          <w:color w:val="008000"/>
          <w:sz w:val="20"/>
          <w:szCs w:val="20"/>
        </w:rPr>
        <w:t>// "a"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</w:t>
      </w:r>
      <w:hyperlink r:id="rId27" w:history="1">
        <w:r>
          <w:rPr>
            <w:rStyle w:val="a6"/>
            <w:rFonts w:ascii="Arial" w:hAnsi="Arial" w:cs="Arial"/>
            <w:color w:val="34538B"/>
          </w:rPr>
          <w:t>实现颜色值</w:t>
        </w:r>
        <w:r>
          <w:rPr>
            <w:rStyle w:val="a6"/>
            <w:rFonts w:ascii="Arial" w:hAnsi="Arial" w:cs="Arial"/>
            <w:color w:val="34538B"/>
          </w:rPr>
          <w:t>16</w:t>
        </w:r>
        <w:r>
          <w:rPr>
            <w:rStyle w:val="a6"/>
            <w:rFonts w:ascii="Arial" w:hAnsi="Arial" w:cs="Arial"/>
            <w:color w:val="34538B"/>
          </w:rPr>
          <w:t>进制与</w:t>
        </w:r>
        <w:r>
          <w:rPr>
            <w:rStyle w:val="a6"/>
            <w:rFonts w:ascii="Arial" w:hAnsi="Arial" w:cs="Arial"/>
            <w:color w:val="34538B"/>
          </w:rPr>
          <w:t>rgb</w:t>
        </w:r>
        <w:r>
          <w:rPr>
            <w:rStyle w:val="a6"/>
            <w:rFonts w:ascii="Arial" w:hAnsi="Arial" w:cs="Arial"/>
            <w:color w:val="34538B"/>
          </w:rPr>
          <w:t>转化</w:t>
        </w:r>
      </w:hyperlink>
      <w:r>
        <w:rPr>
          <w:rFonts w:ascii="Arial" w:hAnsi="Arial" w:cs="Arial"/>
          <w:color w:val="333333"/>
        </w:rPr>
        <w:t>的时候，这些基数参数就很管用。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a8"/>
          <w:rFonts w:hint="eastAsia"/>
          <w:color w:val="333333"/>
        </w:rPr>
        <w:t>③</w:t>
      </w:r>
      <w:r>
        <w:rPr>
          <w:rStyle w:val="apple-converted-space"/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333333"/>
        </w:rPr>
        <w:t>最后了解下函数的</w:t>
      </w:r>
      <w:r>
        <w:rPr>
          <w:rFonts w:ascii="Arial" w:hAnsi="Arial" w:cs="Arial"/>
          <w:color w:val="333333"/>
        </w:rPr>
        <w:t>length</w:t>
      </w:r>
      <w:r>
        <w:rPr>
          <w:rFonts w:ascii="Arial" w:hAnsi="Arial" w:cs="Arial"/>
          <w:color w:val="333333"/>
        </w:rPr>
        <w:t>与参数个数，看这个：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(function(){}).length</w:t>
      </w:r>
      <w:r>
        <w:rPr>
          <w:rFonts w:ascii="Arial" w:hAnsi="Arial" w:cs="Arial"/>
          <w:color w:val="333333"/>
        </w:rPr>
        <w:t>的结果是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0</w:t>
      </w:r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为何？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每个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function</w:t>
      </w:r>
      <w:r>
        <w:rPr>
          <w:rFonts w:ascii="Arial" w:hAnsi="Arial" w:cs="Arial"/>
          <w:color w:val="333333"/>
        </w:rPr>
        <w:t>函数似乎都有一个</w:t>
      </w:r>
      <w:r>
        <w:rPr>
          <w:rStyle w:val="a8"/>
          <w:rFonts w:ascii="Arial" w:hAnsi="Arial" w:cs="Arial"/>
          <w:color w:val="333333"/>
        </w:rPr>
        <w:t>不可写</w:t>
      </w:r>
      <w:r>
        <w:rPr>
          <w:rFonts w:ascii="Arial" w:hAnsi="Arial" w:cs="Arial"/>
          <w:color w:val="333333"/>
        </w:rPr>
        <w:t>的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length</w:t>
      </w:r>
      <w:r>
        <w:rPr>
          <w:rFonts w:ascii="Arial" w:hAnsi="Arial" w:cs="Arial"/>
          <w:color w:val="333333"/>
        </w:rPr>
        <w:t>属性，对应这个函数的参数个数。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 fun = function() {};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lastRenderedPageBreak/>
        <w:t>fun.length = 3;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fun.length; </w:t>
      </w:r>
      <w:r>
        <w:rPr>
          <w:rFonts w:ascii="Lucida Console" w:hAnsi="Lucida Console"/>
          <w:color w:val="008000"/>
          <w:sz w:val="20"/>
          <w:szCs w:val="20"/>
        </w:rPr>
        <w:t>// 0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2524125" cy="1724025"/>
            <wp:effectExtent l="0" t="0" r="9525" b="9525"/>
            <wp:docPr id="6" name="图片 6" descr="函数的length属性不可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函数的length属性不可写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a8"/>
          <w:rFonts w:hint="eastAsia"/>
          <w:color w:val="333333"/>
        </w:rPr>
        <w:t>④</w:t>
      </w:r>
      <w:r>
        <w:rPr>
          <w:rStyle w:val="apple-converted-space"/>
          <w:rFonts w:ascii="Arial" w:hAnsi="Arial" w:cs="Arial"/>
          <w:b/>
          <w:bCs/>
          <w:color w:val="333333"/>
        </w:rPr>
        <w:t> </w:t>
      </w:r>
      <w:r>
        <w:rPr>
          <w:rFonts w:ascii="Arial" w:hAnsi="Arial" w:cs="Arial"/>
          <w:color w:val="333333"/>
        </w:rPr>
        <w:t>现在，回到我们的问题，事情就豁然开朗了：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[0..toString.length]</w:t>
      </w:r>
      <w:r>
        <w:rPr>
          <w:rFonts w:ascii="Arial" w:hAnsi="Arial" w:cs="Arial"/>
          <w:color w:val="333333"/>
        </w:rPr>
        <w:t>实际上就是数值</w:t>
      </w:r>
      <w:r>
        <w:rPr>
          <w:rFonts w:ascii="Arial" w:hAnsi="Arial" w:cs="Arial"/>
          <w:color w:val="333333"/>
        </w:rPr>
        <w:t>(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0.0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应用</w:t>
      </w:r>
      <w:r>
        <w:rPr>
          <w:rFonts w:ascii="Arial" w:hAnsi="Arial" w:cs="Arial"/>
          <w:color w:val="333333"/>
        </w:rPr>
        <w:t>toString</w:t>
      </w:r>
      <w:r>
        <w:rPr>
          <w:rFonts w:ascii="Arial" w:hAnsi="Arial" w:cs="Arial"/>
          <w:color w:val="333333"/>
        </w:rPr>
        <w:t>方法的参数个数是多少？根据上面描述，数值使用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toString</w:t>
      </w:r>
      <w:r>
        <w:rPr>
          <w:rFonts w:ascii="Arial" w:hAnsi="Arial" w:cs="Arial"/>
          <w:color w:val="333333"/>
        </w:rPr>
        <w:t>转换参数个数为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</w:t>
      </w:r>
      <w:r>
        <w:rPr>
          <w:rFonts w:ascii="Arial" w:hAnsi="Arial" w:cs="Arial"/>
          <w:color w:val="333333"/>
        </w:rPr>
        <w:t>。于是，本题结果就是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[1,2,3,4,5][1]</w:t>
      </w:r>
      <w:r>
        <w:rPr>
          <w:rFonts w:ascii="Arial" w:hAnsi="Arial" w:cs="Arial"/>
          <w:color w:val="333333"/>
        </w:rPr>
        <w:t>=&gt;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2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({} + 'b' &gt; {} + 'a')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结果是：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需要注意最外面的括号。如果没有最外面的括号，则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{}</w:t>
      </w:r>
      <w:r>
        <w:rPr>
          <w:rFonts w:ascii="Arial" w:hAnsi="Arial" w:cs="Arial"/>
          <w:color w:val="333333"/>
        </w:rPr>
        <w:t>则几乎无意义，但是这里，作为常规用法，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{}</w:t>
      </w:r>
      <w:r>
        <w:rPr>
          <w:rFonts w:ascii="Arial" w:hAnsi="Arial" w:cs="Arial"/>
          <w:color w:val="333333"/>
        </w:rPr>
        <w:t>表示原生对象。因此，这里的比较实际上就是比较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("[object Object]b" &gt; "[object Object]a")</w:t>
      </w:r>
      <w:r>
        <w:rPr>
          <w:rFonts w:ascii="Arial" w:hAnsi="Arial" w:cs="Arial"/>
          <w:color w:val="333333"/>
        </w:rPr>
        <w:t xml:space="preserve">, </w:t>
      </w:r>
      <w:r>
        <w:rPr>
          <w:rFonts w:ascii="Arial" w:hAnsi="Arial" w:cs="Arial"/>
          <w:color w:val="333333"/>
        </w:rPr>
        <w:t>因此返回的是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说点题外的，如果最外部没有括号，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{} + 'b'</w:t>
      </w:r>
      <w:r>
        <w:rPr>
          <w:rFonts w:ascii="Arial" w:hAnsi="Arial" w:cs="Arial"/>
          <w:color w:val="333333"/>
        </w:rPr>
        <w:t>返回的是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NaN</w:t>
      </w:r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于是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{} + 'b' &gt; {} + 'a'</w:t>
      </w:r>
      <w:r>
        <w:rPr>
          <w:rFonts w:ascii="Arial" w:hAnsi="Arial" w:cs="Arial"/>
          <w:color w:val="333333"/>
        </w:rPr>
        <w:t>变成了比较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NaN &gt; NaN</w:t>
      </w:r>
      <w:r>
        <w:rPr>
          <w:rFonts w:ascii="Arial" w:hAnsi="Arial" w:cs="Arial"/>
          <w:color w:val="333333"/>
        </w:rPr>
        <w:t xml:space="preserve">, </w:t>
      </w:r>
      <w:r>
        <w:rPr>
          <w:rFonts w:ascii="Arial" w:hAnsi="Arial" w:cs="Arial"/>
          <w:color w:val="333333"/>
        </w:rPr>
        <w:t>结果为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Number.prototype.x = function(){ return this === 123; };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(123).x();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结果是：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我们这里使用了严格相等。实际上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this</w:t>
      </w:r>
      <w:r>
        <w:rPr>
          <w:rFonts w:ascii="Arial" w:hAnsi="Arial" w:cs="Arial"/>
          <w:color w:val="333333"/>
        </w:rPr>
        <w:t>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123</w:t>
      </w:r>
      <w:r>
        <w:rPr>
          <w:rFonts w:ascii="Arial" w:hAnsi="Arial" w:cs="Arial"/>
          <w:color w:val="333333"/>
        </w:rPr>
        <w:t>属于不同的类型。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typeof this === “object”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typeof 123 === “number” 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因此，结果为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如果我们把题目修改成弱等于，则返回结果就是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了，见下截图：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Number.prototype.x = function(){ return this == 123; };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(123).x();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4419600" cy="771525"/>
            <wp:effectExtent l="0" t="0" r="0" b="9525"/>
            <wp:docPr id="5" name="图片 5" descr="弱等于结果为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弱等于结果为tru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Array(2).join()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结果是：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","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Array(2)</w:t>
      </w:r>
      <w:r>
        <w:rPr>
          <w:rFonts w:ascii="Arial" w:hAnsi="Arial" w:cs="Arial"/>
          <w:color w:val="333333"/>
        </w:rPr>
        <w:t>的返回值是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[undefined, undefined]</w:t>
      </w:r>
      <w:r>
        <w:rPr>
          <w:rFonts w:ascii="Arial" w:hAnsi="Arial" w:cs="Arial"/>
          <w:color w:val="333333"/>
        </w:rPr>
        <w:t>，因此，其使用</w:t>
      </w:r>
      <w:r>
        <w:rPr>
          <w:rFonts w:ascii="Arial" w:hAnsi="Arial" w:cs="Arial"/>
          <w:color w:val="333333"/>
        </w:rPr>
        <w:t>join</w:t>
      </w:r>
      <w:r>
        <w:rPr>
          <w:rFonts w:ascii="Arial" w:hAnsi="Arial" w:cs="Arial"/>
          <w:color w:val="333333"/>
        </w:rPr>
        <w:t>连接之后，就是个逗号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","</w:t>
      </w:r>
      <w:r>
        <w:rPr>
          <w:rFonts w:ascii="Arial" w:hAnsi="Arial" w:cs="Arial"/>
          <w:color w:val="333333"/>
        </w:rPr>
        <w:t>（数组</w:t>
      </w:r>
      <w:r>
        <w:rPr>
          <w:rFonts w:ascii="Arial" w:hAnsi="Arial" w:cs="Arial"/>
          <w:color w:val="333333"/>
        </w:rPr>
        <w:t>join</w:t>
      </w:r>
      <w:r>
        <w:rPr>
          <w:rFonts w:ascii="Arial" w:hAnsi="Arial" w:cs="Arial"/>
          <w:color w:val="333333"/>
        </w:rPr>
        <w:t>为指定连接符时候使用默认的逗号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","</w:t>
      </w:r>
      <w:r>
        <w:rPr>
          <w:rFonts w:ascii="Arial" w:hAnsi="Arial" w:cs="Arial"/>
          <w:color w:val="333333"/>
        </w:rPr>
        <w:t>）。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这里我要抛出一个微博上没有满意解答的问题：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Array(2)</w:t>
      </w:r>
      <w:r>
        <w:rPr>
          <w:rFonts w:ascii="Arial" w:hAnsi="Arial" w:cs="Arial"/>
          <w:color w:val="333333"/>
        </w:rPr>
        <w:t>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new Array(2)</w:t>
      </w:r>
      <w:r>
        <w:rPr>
          <w:rFonts w:ascii="Arial" w:hAnsi="Arial" w:cs="Arial"/>
          <w:color w:val="333333"/>
        </w:rPr>
        <w:t>的区别在什么地方呢？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求指点迷津！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vars: var vars = vars;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结果是：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undefined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现在看此题就简单多了，标记语句，返回值就是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var vars = vars</w:t>
      </w:r>
      <w:r>
        <w:rPr>
          <w:rFonts w:ascii="Arial" w:hAnsi="Arial" w:cs="Arial"/>
          <w:color w:val="333333"/>
        </w:rPr>
        <w:t>的返回值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undefined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var vars = vars</w:t>
      </w:r>
      <w:r>
        <w:rPr>
          <w:rFonts w:ascii="Arial" w:hAnsi="Arial" w:cs="Arial"/>
          <w:color w:val="333333"/>
        </w:rPr>
        <w:t>并不会报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vars</w:t>
      </w:r>
      <w:r>
        <w:rPr>
          <w:rFonts w:ascii="Arial" w:hAnsi="Arial" w:cs="Arial"/>
          <w:color w:val="333333"/>
        </w:rPr>
        <w:t>为定义的错误是在于</w:t>
      </w:r>
      <w:r>
        <w:rPr>
          <w:rFonts w:ascii="Arial" w:hAnsi="Arial" w:cs="Arial"/>
          <w:color w:val="333333"/>
        </w:rPr>
        <w:t>JS</w:t>
      </w:r>
      <w:r>
        <w:rPr>
          <w:rFonts w:ascii="Arial" w:hAnsi="Arial" w:cs="Arial"/>
          <w:color w:val="333333"/>
        </w:rPr>
        <w:t>的置顶解析，其实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var vars = vars</w:t>
      </w:r>
      <w:r>
        <w:rPr>
          <w:rFonts w:ascii="Arial" w:hAnsi="Arial" w:cs="Arial"/>
          <w:color w:val="333333"/>
        </w:rPr>
        <w:t>的运作是这样子的：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 vars;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vars = vars;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{ foo = 123 }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结果是：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123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花括号不在括号中、</w:t>
      </w:r>
      <w:r>
        <w:rPr>
          <w:rFonts w:ascii="Arial" w:hAnsi="Arial" w:cs="Arial"/>
          <w:color w:val="333333"/>
        </w:rPr>
        <w:t>if</w:t>
      </w:r>
      <w:r>
        <w:rPr>
          <w:rFonts w:ascii="Arial" w:hAnsi="Arial" w:cs="Arial"/>
          <w:color w:val="333333"/>
        </w:rPr>
        <w:t>语句或者循环中，属于非常规酱油用法，形同虚设，问题等同于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foo = 123</w:t>
      </w:r>
      <w:r>
        <w:rPr>
          <w:rFonts w:ascii="Arial" w:hAnsi="Arial" w:cs="Arial"/>
          <w:color w:val="333333"/>
        </w:rPr>
        <w:t>的返回值是？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x = 1; (function(){return x; var x = 2;}())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结果是：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undefined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此处考察的是</w:t>
      </w:r>
      <w:r>
        <w:rPr>
          <w:rFonts w:ascii="Arial" w:hAnsi="Arial" w:cs="Arial"/>
          <w:color w:val="333333"/>
        </w:rPr>
        <w:t>JavaScript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预解析</w:t>
      </w:r>
      <w:r>
        <w:rPr>
          <w:rFonts w:ascii="Arial" w:hAnsi="Arial" w:cs="Arial"/>
          <w:color w:val="333333"/>
        </w:rPr>
        <w:t>(hoisting)”</w:t>
      </w:r>
      <w:r>
        <w:rPr>
          <w:rFonts w:ascii="Arial" w:hAnsi="Arial" w:cs="Arial"/>
          <w:color w:val="333333"/>
        </w:rPr>
        <w:t>，也称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置顶解析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，我之前有</w:t>
      </w:r>
      <w:hyperlink r:id="rId30" w:history="1">
        <w:r>
          <w:rPr>
            <w:rStyle w:val="a6"/>
            <w:rFonts w:ascii="Arial" w:hAnsi="Arial" w:cs="Arial"/>
            <w:color w:val="34538B"/>
          </w:rPr>
          <w:t>翻译过相关文章</w:t>
        </w:r>
      </w:hyperlink>
      <w:r>
        <w:rPr>
          <w:rFonts w:ascii="Arial" w:hAnsi="Arial" w:cs="Arial"/>
          <w:color w:val="333333"/>
        </w:rPr>
        <w:t>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所谓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预解析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指的是在当前的作用域内，无论在哪里变量声明，在幕后，其都在顶部被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预解析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了。因此，本题的实际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解析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是：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x = 1; (function(){var x; </w:t>
      </w:r>
      <w:r>
        <w:rPr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Fonts w:ascii="Lucida Console" w:hAnsi="Lucida Console"/>
          <w:color w:val="008000"/>
          <w:sz w:val="20"/>
          <w:szCs w:val="20"/>
        </w:rPr>
        <w:t>此时</w:t>
      </w:r>
      <w:r>
        <w:rPr>
          <w:rFonts w:ascii="Lucida Console" w:hAnsi="Lucida Console"/>
          <w:color w:val="008000"/>
          <w:sz w:val="20"/>
          <w:szCs w:val="20"/>
        </w:rPr>
        <w:t>x</w:t>
      </w:r>
      <w:r>
        <w:rPr>
          <w:rFonts w:ascii="Lucida Console" w:hAnsi="Lucida Console"/>
          <w:color w:val="008000"/>
          <w:sz w:val="20"/>
          <w:szCs w:val="20"/>
        </w:rPr>
        <w:t>为</w:t>
      </w:r>
      <w:r>
        <w:rPr>
          <w:rFonts w:ascii="Lucida Console" w:hAnsi="Lucida Console"/>
          <w:color w:val="008000"/>
          <w:sz w:val="20"/>
          <w:szCs w:val="20"/>
        </w:rPr>
        <w:t>undefined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return x;  x= 2;}())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因此结果是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undefined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delete [].length;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结果为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delete</w:t>
      </w:r>
      <w:r>
        <w:rPr>
          <w:rFonts w:ascii="Arial" w:hAnsi="Arial" w:cs="Arial"/>
          <w:color w:val="333333"/>
        </w:rPr>
        <w:t>用来删除对象属性，成功删除返回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 xml:space="preserve">, </w:t>
      </w:r>
      <w:r>
        <w:rPr>
          <w:rFonts w:ascii="Arial" w:hAnsi="Arial" w:cs="Arial"/>
          <w:color w:val="333333"/>
        </w:rPr>
        <w:t>如果对方防御很强删不动则返回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数组中的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length</w:t>
      </w:r>
      <w:r>
        <w:rPr>
          <w:rFonts w:ascii="Arial" w:hAnsi="Arial" w:cs="Arial"/>
          <w:color w:val="333333"/>
        </w:rPr>
        <w:t>属性是不可删除的，因此这里返回的是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delete</w:t>
      </w:r>
      <w:r>
        <w:rPr>
          <w:rFonts w:ascii="Arial" w:hAnsi="Arial" w:cs="Arial"/>
          <w:color w:val="333333"/>
        </w:rPr>
        <w:t>相关的知识点是很多的，比说法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window.x = 1</w:t>
      </w:r>
      <w:r>
        <w:rPr>
          <w:rFonts w:ascii="Arial" w:hAnsi="Arial" w:cs="Arial"/>
          <w:color w:val="333333"/>
        </w:rPr>
        <w:t>这里的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x</w:t>
      </w:r>
      <w:r>
        <w:rPr>
          <w:rFonts w:ascii="Arial" w:hAnsi="Arial" w:cs="Arial"/>
          <w:color w:val="333333"/>
        </w:rPr>
        <w:t>可以被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delete</w:t>
      </w:r>
      <w:r>
        <w:rPr>
          <w:rFonts w:ascii="Arial" w:hAnsi="Arial" w:cs="Arial"/>
          <w:color w:val="333333"/>
        </w:rPr>
        <w:t>.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var x =1</w:t>
      </w:r>
      <w:r>
        <w:rPr>
          <w:rFonts w:ascii="Arial" w:hAnsi="Arial" w:cs="Arial"/>
          <w:color w:val="333333"/>
        </w:rPr>
        <w:t>这里的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x</w:t>
      </w:r>
      <w:r>
        <w:rPr>
          <w:rFonts w:ascii="Arial" w:hAnsi="Arial" w:cs="Arial"/>
          <w:color w:val="333333"/>
        </w:rPr>
        <w:t>就不能被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delete</w:t>
      </w:r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图灵社区有篇不错的译文：</w:t>
      </w:r>
      <w:r>
        <w:rPr>
          <w:rFonts w:ascii="Arial" w:hAnsi="Arial" w:cs="Arial"/>
          <w:color w:val="333333"/>
        </w:rPr>
        <w:t>“</w:t>
      </w:r>
      <w:hyperlink r:id="rId31" w:history="1">
        <w:r>
          <w:rPr>
            <w:rStyle w:val="a6"/>
            <w:rFonts w:ascii="Arial" w:hAnsi="Arial" w:cs="Arial"/>
            <w:color w:val="34538B"/>
          </w:rPr>
          <w:t>理解</w:t>
        </w:r>
        <w:r>
          <w:rPr>
            <w:rStyle w:val="a6"/>
            <w:rFonts w:ascii="Arial" w:hAnsi="Arial" w:cs="Arial"/>
            <w:color w:val="34538B"/>
          </w:rPr>
          <w:t>delete</w:t>
        </w:r>
      </w:hyperlink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，推荐阅读。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RegExp.prototype.toString = function() {return this.source};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/3/-/2/;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结果是：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正则表达式有如下一些属性：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source</w:t>
      </w:r>
      <w:r>
        <w:rPr>
          <w:rFonts w:ascii="Arial" w:hAnsi="Arial" w:cs="Arial"/>
          <w:color w:val="333333"/>
        </w:rPr>
        <w:t>,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global</w:t>
      </w:r>
      <w:r>
        <w:rPr>
          <w:rFonts w:ascii="Arial" w:hAnsi="Arial" w:cs="Arial"/>
          <w:color w:val="333333"/>
        </w:rPr>
        <w:t>,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ignoreCase</w:t>
      </w:r>
      <w:r>
        <w:rPr>
          <w:rFonts w:ascii="Arial" w:hAnsi="Arial" w:cs="Arial"/>
          <w:color w:val="333333"/>
        </w:rPr>
        <w:t>,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multiline</w:t>
      </w:r>
      <w:r>
        <w:rPr>
          <w:rFonts w:ascii="Arial" w:hAnsi="Arial" w:cs="Arial"/>
          <w:color w:val="333333"/>
        </w:rPr>
        <w:t>,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lastIndex</w:t>
      </w:r>
      <w:r>
        <w:rPr>
          <w:rFonts w:ascii="Arial" w:hAnsi="Arial" w:cs="Arial"/>
          <w:color w:val="333333"/>
        </w:rPr>
        <w:t xml:space="preserve">. </w:t>
      </w:r>
      <w:r>
        <w:rPr>
          <w:rFonts w:ascii="Arial" w:hAnsi="Arial" w:cs="Arial"/>
          <w:color w:val="333333"/>
        </w:rPr>
        <w:t>其中：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source</w:t>
      </w:r>
      <w:r>
        <w:rPr>
          <w:rFonts w:ascii="Arial" w:hAnsi="Arial" w:cs="Arial"/>
          <w:color w:val="333333"/>
        </w:rPr>
        <w:t>属性为构成正则表达式</w:t>
      </w:r>
      <w:r>
        <w:rPr>
          <w:rFonts w:ascii="Arial" w:hAnsi="Arial" w:cs="Arial"/>
          <w:color w:val="333333"/>
        </w:rPr>
        <w:t>Pattern</w:t>
      </w:r>
      <w:r>
        <w:rPr>
          <w:rFonts w:ascii="Arial" w:hAnsi="Arial" w:cs="Arial"/>
          <w:color w:val="333333"/>
        </w:rPr>
        <w:t>的字符串；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global</w:t>
      </w:r>
      <w:r>
        <w:rPr>
          <w:rFonts w:ascii="Arial" w:hAnsi="Arial" w:cs="Arial"/>
          <w:color w:val="333333"/>
        </w:rPr>
        <w:t>属性是一</w:t>
      </w:r>
      <w:r>
        <w:rPr>
          <w:rFonts w:ascii="Arial" w:hAnsi="Arial" w:cs="Arial"/>
          <w:color w:val="333333"/>
        </w:rPr>
        <w:t>Boolean</w:t>
      </w:r>
      <w:r>
        <w:rPr>
          <w:rFonts w:ascii="Arial" w:hAnsi="Arial" w:cs="Arial"/>
          <w:color w:val="333333"/>
        </w:rPr>
        <w:t>值，表示正则表达式</w:t>
      </w:r>
      <w:r>
        <w:rPr>
          <w:rFonts w:ascii="Arial" w:hAnsi="Arial" w:cs="Arial"/>
          <w:color w:val="333333"/>
        </w:rPr>
        <w:t>flags</w:t>
      </w:r>
      <w:r>
        <w:rPr>
          <w:rFonts w:ascii="Arial" w:hAnsi="Arial" w:cs="Arial"/>
          <w:color w:val="333333"/>
        </w:rPr>
        <w:t>是否有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"g"</w:t>
      </w:r>
      <w:r>
        <w:rPr>
          <w:rFonts w:ascii="Arial" w:hAnsi="Arial" w:cs="Arial"/>
          <w:color w:val="333333"/>
        </w:rPr>
        <w:t>；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ignoreCase</w:t>
      </w:r>
      <w:r>
        <w:rPr>
          <w:rFonts w:ascii="Arial" w:hAnsi="Arial" w:cs="Arial"/>
          <w:color w:val="333333"/>
        </w:rPr>
        <w:t>属性是一</w:t>
      </w:r>
      <w:r>
        <w:rPr>
          <w:rFonts w:ascii="Arial" w:hAnsi="Arial" w:cs="Arial"/>
          <w:color w:val="333333"/>
        </w:rPr>
        <w:t>Boolean</w:t>
      </w:r>
      <w:r>
        <w:rPr>
          <w:rFonts w:ascii="Arial" w:hAnsi="Arial" w:cs="Arial"/>
          <w:color w:val="333333"/>
        </w:rPr>
        <w:t>值，表示正则表达式</w:t>
      </w:r>
      <w:r>
        <w:rPr>
          <w:rFonts w:ascii="Arial" w:hAnsi="Arial" w:cs="Arial"/>
          <w:color w:val="333333"/>
        </w:rPr>
        <w:t>flags</w:t>
      </w:r>
      <w:r>
        <w:rPr>
          <w:rFonts w:ascii="Arial" w:hAnsi="Arial" w:cs="Arial"/>
          <w:color w:val="333333"/>
        </w:rPr>
        <w:t>是否有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"i"</w:t>
      </w:r>
      <w:r>
        <w:rPr>
          <w:rFonts w:ascii="Arial" w:hAnsi="Arial" w:cs="Arial"/>
          <w:color w:val="333333"/>
        </w:rPr>
        <w:t>；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multiline</w:t>
      </w:r>
      <w:r>
        <w:rPr>
          <w:rFonts w:ascii="Arial" w:hAnsi="Arial" w:cs="Arial"/>
          <w:color w:val="333333"/>
        </w:rPr>
        <w:t>属性是一</w:t>
      </w:r>
      <w:r>
        <w:rPr>
          <w:rFonts w:ascii="Arial" w:hAnsi="Arial" w:cs="Arial"/>
          <w:color w:val="333333"/>
        </w:rPr>
        <w:t>Boolean</w:t>
      </w:r>
      <w:r>
        <w:rPr>
          <w:rFonts w:ascii="Arial" w:hAnsi="Arial" w:cs="Arial"/>
          <w:color w:val="333333"/>
        </w:rPr>
        <w:t>值，表示正则表达式</w:t>
      </w:r>
      <w:r>
        <w:rPr>
          <w:rFonts w:ascii="Arial" w:hAnsi="Arial" w:cs="Arial"/>
          <w:color w:val="333333"/>
        </w:rPr>
        <w:t>flags</w:t>
      </w:r>
      <w:r>
        <w:rPr>
          <w:rFonts w:ascii="Arial" w:hAnsi="Arial" w:cs="Arial"/>
          <w:color w:val="333333"/>
        </w:rPr>
        <w:t>是否有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"m"</w:t>
      </w:r>
      <w:r>
        <w:rPr>
          <w:rFonts w:ascii="Arial" w:hAnsi="Arial" w:cs="Arial"/>
          <w:color w:val="333333"/>
        </w:rPr>
        <w:t>；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lastIndex</w:t>
      </w:r>
      <w:r>
        <w:rPr>
          <w:rFonts w:ascii="Arial" w:hAnsi="Arial" w:cs="Arial"/>
          <w:color w:val="333333"/>
        </w:rPr>
        <w:t>属性指定从何处开始下次匹配的一个字符串类型的位置索引，当需要时该值会转换为一个整型数。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RegExp.prototype.toString</w:t>
      </w:r>
      <w:r>
        <w:rPr>
          <w:rFonts w:ascii="Arial" w:hAnsi="Arial" w:cs="Arial"/>
          <w:color w:val="333333"/>
        </w:rPr>
        <w:t>扩展改变了默认的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toString</w:t>
      </w:r>
      <w:r>
        <w:rPr>
          <w:rFonts w:ascii="Arial" w:hAnsi="Arial" w:cs="Arial"/>
          <w:color w:val="333333"/>
        </w:rPr>
        <w:t>方法，当正则表达式需要应用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toString</w:t>
      </w:r>
      <w:r>
        <w:rPr>
          <w:rFonts w:ascii="Arial" w:hAnsi="Arial" w:cs="Arial"/>
          <w:color w:val="333333"/>
        </w:rPr>
        <w:t>方法进行字符串转换的时候，返回的就是正则表达式的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source</w:t>
      </w:r>
      <w:r>
        <w:rPr>
          <w:rFonts w:ascii="Arial" w:hAnsi="Arial" w:cs="Arial"/>
          <w:color w:val="333333"/>
        </w:rPr>
        <w:t>属性值。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例如：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/^\.dd\d+$/ + ""</w:t>
      </w:r>
      <w:r>
        <w:rPr>
          <w:rFonts w:ascii="Arial" w:hAnsi="Arial" w:cs="Arial"/>
          <w:color w:val="333333"/>
        </w:rPr>
        <w:t>的结果就是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"^\.dd\d+$"</w:t>
      </w:r>
      <w:r>
        <w:rPr>
          <w:rFonts w:ascii="Arial" w:hAnsi="Arial" w:cs="Arial"/>
          <w:color w:val="333333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4914900" cy="990600"/>
            <wp:effectExtent l="0" t="0" r="0" b="0"/>
            <wp:docPr id="4" name="图片 4" descr="正则表达式的source值示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正则表达式的source值示意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于是，</w:t>
      </w:r>
      <w:r>
        <w:rPr>
          <w:rFonts w:ascii="Arial" w:hAnsi="Arial" w:cs="Arial"/>
          <w:color w:val="333333"/>
        </w:rPr>
        <w:t>/3/-/2/</w:t>
      </w:r>
      <w:r>
        <w:rPr>
          <w:rFonts w:ascii="Arial" w:hAnsi="Arial" w:cs="Arial"/>
          <w:color w:val="333333"/>
        </w:rPr>
        <w:t>实际上等同于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"3"-"2"</w:t>
      </w:r>
      <w:r>
        <w:rPr>
          <w:rFonts w:ascii="Arial" w:hAnsi="Arial" w:cs="Arial"/>
          <w:color w:val="333333"/>
        </w:rPr>
        <w:t>，因此结果就是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1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如果没有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toString</w:t>
      </w:r>
      <w:r>
        <w:rPr>
          <w:rFonts w:ascii="Arial" w:hAnsi="Arial" w:cs="Arial"/>
          <w:color w:val="333333"/>
        </w:rPr>
        <w:t>方法的重置，</w:t>
      </w:r>
      <w:r>
        <w:rPr>
          <w:rFonts w:ascii="Arial" w:hAnsi="Arial" w:cs="Arial"/>
          <w:color w:val="333333"/>
        </w:rPr>
        <w:t>/3/-/2/</w:t>
      </w:r>
      <w:r>
        <w:rPr>
          <w:rFonts w:ascii="Arial" w:hAnsi="Arial" w:cs="Arial"/>
          <w:color w:val="333333"/>
        </w:rPr>
        <w:t>实际上等同于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"/3/"-"/2/"</w:t>
      </w:r>
      <w:r>
        <w:rPr>
          <w:rFonts w:ascii="Arial" w:hAnsi="Arial" w:cs="Arial"/>
          <w:color w:val="333333"/>
        </w:rPr>
        <w:t>，因此结果就是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NaN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{break;4;}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结果是报如下错误：</w:t>
      </w:r>
      <w:r>
        <w:rPr>
          <w:rFonts w:ascii="Arial" w:hAnsi="Arial" w:cs="Arial"/>
          <w:color w:val="333333"/>
        </w:rPr>
        <w:t>SyntaxError: unlabeled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break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must be inside loop or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switch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意思是</w:t>
      </w:r>
      <w:r>
        <w:rPr>
          <w:rFonts w:ascii="Arial" w:hAnsi="Arial" w:cs="Arial"/>
          <w:color w:val="333333"/>
        </w:rPr>
        <w:t>——</w:t>
      </w:r>
      <w:r>
        <w:rPr>
          <w:rFonts w:ascii="Arial" w:hAnsi="Arial" w:cs="Arial"/>
          <w:color w:val="333333"/>
        </w:rPr>
        <w:t>解析错误：未标记的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break</w:t>
      </w:r>
      <w:r>
        <w:rPr>
          <w:rFonts w:ascii="Arial" w:hAnsi="Arial" w:cs="Arial"/>
          <w:color w:val="333333"/>
        </w:rPr>
        <w:t>必须在循环或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switch</w:t>
      </w:r>
      <w:r>
        <w:rPr>
          <w:rFonts w:ascii="Arial" w:hAnsi="Arial" w:cs="Arial"/>
          <w:color w:val="333333"/>
        </w:rPr>
        <w:t>中。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对照错误，我们加个标记，使之成为标记语句，就不会出错了。类似下面：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foo: { break foo; 4;} 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'foo' == new function(){ return String('foo'); };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结果为：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由于这里是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==</w:t>
      </w:r>
      <w:r>
        <w:rPr>
          <w:rFonts w:ascii="Arial" w:hAnsi="Arial" w:cs="Arial"/>
          <w:color w:val="333333"/>
        </w:rPr>
        <w:t>,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'foo'</w:t>
      </w:r>
      <w:r>
        <w:rPr>
          <w:rFonts w:ascii="Arial" w:hAnsi="Arial" w:cs="Arial"/>
          <w:color w:val="333333"/>
        </w:rPr>
        <w:t>又是正宗的字符串，因此，后面的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new...</w:t>
      </w:r>
      <w:r>
        <w:rPr>
          <w:rFonts w:ascii="Arial" w:hAnsi="Arial" w:cs="Arial"/>
          <w:color w:val="333333"/>
        </w:rPr>
        <w:t>需要转换成字符串。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new function(){ return String('foo'); } + ""; </w:t>
      </w:r>
      <w:r>
        <w:rPr>
          <w:rFonts w:ascii="Lucida Console" w:hAnsi="Lucida Console"/>
          <w:color w:val="008000"/>
          <w:sz w:val="20"/>
          <w:szCs w:val="20"/>
        </w:rPr>
        <w:t>// "[object Object]"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显然，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'foo' == "[object Object]"</w:t>
      </w:r>
      <w:r>
        <w:rPr>
          <w:rFonts w:ascii="Arial" w:hAnsi="Arial" w:cs="Arial"/>
          <w:color w:val="333333"/>
        </w:rPr>
        <w:t>为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false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本题如果稍作一点修改，则结果完全不一样：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'foo' == new function(){ return </w:t>
      </w:r>
      <w:r>
        <w:rPr>
          <w:rFonts w:ascii="Lucida Console" w:hAnsi="Lucida Console"/>
          <w:color w:val="CD0000"/>
          <w:sz w:val="20"/>
          <w:szCs w:val="20"/>
        </w:rPr>
        <w:t>new</w:t>
      </w:r>
      <w:r>
        <w:rPr>
          <w:rFonts w:ascii="Lucida Console" w:hAnsi="Lucida Console"/>
          <w:color w:val="0000FF"/>
          <w:sz w:val="20"/>
          <w:szCs w:val="20"/>
        </w:rPr>
        <w:t xml:space="preserve"> String('foo'); };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结果为：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为何？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在怿飞（圆心）</w:t>
      </w:r>
      <w:r>
        <w:rPr>
          <w:rFonts w:ascii="Arial" w:hAnsi="Arial" w:cs="Arial"/>
          <w:color w:val="333333"/>
        </w:rPr>
        <w:t>“</w:t>
      </w:r>
      <w:hyperlink r:id="rId33" w:history="1">
        <w:r>
          <w:rPr>
            <w:rStyle w:val="a6"/>
            <w:rFonts w:ascii="Arial" w:hAnsi="Arial" w:cs="Arial"/>
            <w:color w:val="34538B"/>
          </w:rPr>
          <w:t>详解</w:t>
        </w:r>
        <w:r>
          <w:rPr>
            <w:rStyle w:val="a6"/>
            <w:rFonts w:ascii="Arial" w:hAnsi="Arial" w:cs="Arial"/>
            <w:color w:val="34538B"/>
          </w:rPr>
          <w:t>new function(){}</w:t>
        </w:r>
        <w:r>
          <w:rPr>
            <w:rStyle w:val="a6"/>
            <w:rFonts w:ascii="Arial" w:hAnsi="Arial" w:cs="Arial"/>
            <w:color w:val="34538B"/>
          </w:rPr>
          <w:t>和</w:t>
        </w:r>
        <w:r>
          <w:rPr>
            <w:rStyle w:val="a6"/>
            <w:rFonts w:ascii="Arial" w:hAnsi="Arial" w:cs="Arial"/>
            <w:color w:val="34538B"/>
          </w:rPr>
          <w:t>function(){}()</w:t>
        </w:r>
      </w:hyperlink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一文中如下的解释</w:t>
      </w:r>
      <w:r>
        <w:rPr>
          <w:rFonts w:ascii="Arial" w:hAnsi="Arial" w:cs="Arial"/>
          <w:color w:val="333333"/>
        </w:rPr>
        <w:t>(</w:t>
      </w:r>
      <w:r>
        <w:rPr>
          <w:rStyle w:val="s"/>
          <w:rFonts w:ascii="Arial" w:hAnsi="Arial" w:cs="Arial"/>
          <w:color w:val="999999"/>
          <w:sz w:val="18"/>
          <w:szCs w:val="18"/>
        </w:rPr>
        <w:t>//zxx: 08</w:t>
      </w:r>
      <w:r>
        <w:rPr>
          <w:rStyle w:val="s"/>
          <w:rFonts w:ascii="Arial" w:hAnsi="Arial" w:cs="Arial"/>
          <w:color w:val="999999"/>
          <w:sz w:val="18"/>
          <w:szCs w:val="18"/>
        </w:rPr>
        <w:t>年初的文章啊，那个时候我处在被女神嫌弃，发奋图强的阶段。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：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777777"/>
        </w:rPr>
      </w:pPr>
      <w:r>
        <w:rPr>
          <w:rFonts w:ascii="Arial" w:hAnsi="Arial" w:cs="Arial"/>
          <w:color w:val="777777"/>
        </w:rPr>
        <w:t>只要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new</w:t>
      </w:r>
      <w:r>
        <w:rPr>
          <w:rFonts w:ascii="Arial" w:hAnsi="Arial" w:cs="Arial"/>
          <w:color w:val="777777"/>
        </w:rPr>
        <w:t>表达式之后的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constructor</w:t>
      </w:r>
      <w:r>
        <w:rPr>
          <w:rFonts w:ascii="Arial" w:hAnsi="Arial" w:cs="Arial"/>
          <w:color w:val="777777"/>
        </w:rPr>
        <w:t>返回（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return</w:t>
      </w:r>
      <w:r>
        <w:rPr>
          <w:rFonts w:ascii="Arial" w:hAnsi="Arial" w:cs="Arial"/>
          <w:color w:val="777777"/>
        </w:rPr>
        <w:t>）一个引用对象（数组，对象，函数等），都将覆盖</w:t>
      </w:r>
      <w:r>
        <w:rPr>
          <w:rFonts w:ascii="Arial" w:hAnsi="Arial" w:cs="Arial"/>
          <w:color w:val="777777"/>
        </w:rPr>
        <w:t>new</w:t>
      </w:r>
      <w:r>
        <w:rPr>
          <w:rFonts w:ascii="Arial" w:hAnsi="Arial" w:cs="Arial"/>
          <w:color w:val="777777"/>
        </w:rPr>
        <w:t>创建的匿名对象，如果返回（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return</w:t>
      </w:r>
      <w:r>
        <w:rPr>
          <w:rFonts w:ascii="Arial" w:hAnsi="Arial" w:cs="Arial"/>
          <w:color w:val="777777"/>
        </w:rPr>
        <w:t>）一个原始类型（无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return</w:t>
      </w:r>
      <w:r>
        <w:rPr>
          <w:rFonts w:ascii="Arial" w:hAnsi="Arial" w:cs="Arial"/>
          <w:color w:val="777777"/>
        </w:rPr>
        <w:t>时其实为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return</w:t>
      </w:r>
      <w:r>
        <w:rPr>
          <w:rFonts w:ascii="Arial" w:hAnsi="Arial" w:cs="Arial"/>
          <w:color w:val="777777"/>
        </w:rPr>
        <w:t>原始类型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undefined</w:t>
      </w:r>
      <w:r>
        <w:rPr>
          <w:rFonts w:ascii="Arial" w:hAnsi="Arial" w:cs="Arial"/>
          <w:color w:val="777777"/>
        </w:rPr>
        <w:t>），那么就返回</w:t>
      </w:r>
      <w:r>
        <w:rPr>
          <w:rStyle w:val="HTML"/>
          <w:rFonts w:ascii="Consolas" w:hAnsi="Consolas" w:cs="Consolas"/>
          <w:color w:val="777777"/>
          <w:bdr w:val="single" w:sz="6" w:space="0" w:color="EAEAEA" w:frame="1"/>
          <w:shd w:val="clear" w:color="auto" w:fill="F8F8F8"/>
        </w:rPr>
        <w:t>new</w:t>
      </w:r>
      <w:r>
        <w:rPr>
          <w:rFonts w:ascii="Arial" w:hAnsi="Arial" w:cs="Arial"/>
          <w:color w:val="777777"/>
        </w:rPr>
        <w:t>创建的匿名对象。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什么意思呢？众所周知，</w:t>
      </w:r>
      <w:r>
        <w:rPr>
          <w:rFonts w:ascii="Arial" w:hAnsi="Arial" w:cs="Arial"/>
          <w:color w:val="333333"/>
        </w:rPr>
        <w:t>JavaScript</w:t>
      </w:r>
      <w:r>
        <w:rPr>
          <w:rFonts w:ascii="Arial" w:hAnsi="Arial" w:cs="Arial"/>
          <w:color w:val="333333"/>
        </w:rPr>
        <w:t>中有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5</w:t>
      </w:r>
      <w:r>
        <w:rPr>
          <w:rFonts w:ascii="Arial" w:hAnsi="Arial" w:cs="Arial"/>
          <w:color w:val="333333"/>
        </w:rPr>
        <w:t>种基本类型（</w:t>
      </w:r>
      <w:r>
        <w:rPr>
          <w:rFonts w:ascii="Arial" w:hAnsi="Arial" w:cs="Arial"/>
          <w:color w:val="333333"/>
        </w:rPr>
        <w:t>Undefined</w:t>
      </w:r>
      <w:r>
        <w:rPr>
          <w:rFonts w:ascii="Arial" w:hAnsi="Arial" w:cs="Arial"/>
          <w:color w:val="333333"/>
        </w:rPr>
        <w:t>类型、</w:t>
      </w:r>
      <w:r>
        <w:rPr>
          <w:rFonts w:ascii="Arial" w:hAnsi="Arial" w:cs="Arial"/>
          <w:color w:val="333333"/>
        </w:rPr>
        <w:t>Null</w:t>
      </w:r>
      <w:r>
        <w:rPr>
          <w:rFonts w:ascii="Arial" w:hAnsi="Arial" w:cs="Arial"/>
          <w:color w:val="333333"/>
        </w:rPr>
        <w:t>类型、</w:t>
      </w:r>
      <w:r>
        <w:rPr>
          <w:rFonts w:ascii="Arial" w:hAnsi="Arial" w:cs="Arial"/>
          <w:color w:val="333333"/>
        </w:rPr>
        <w:t>Boolean</w:t>
      </w:r>
      <w:r>
        <w:rPr>
          <w:rFonts w:ascii="Arial" w:hAnsi="Arial" w:cs="Arial"/>
          <w:color w:val="333333"/>
        </w:rPr>
        <w:t>类型、</w:t>
      </w:r>
      <w:r>
        <w:rPr>
          <w:rFonts w:ascii="Arial" w:hAnsi="Arial" w:cs="Arial"/>
          <w:color w:val="333333"/>
        </w:rPr>
        <w:t>Number</w:t>
      </w:r>
      <w:r>
        <w:rPr>
          <w:rFonts w:ascii="Arial" w:hAnsi="Arial" w:cs="Arial"/>
          <w:color w:val="333333"/>
        </w:rPr>
        <w:t>类型、</w:t>
      </w:r>
      <w:r>
        <w:rPr>
          <w:rFonts w:ascii="Arial" w:hAnsi="Arial" w:cs="Arial"/>
          <w:color w:val="333333"/>
        </w:rPr>
        <w:t>String</w:t>
      </w:r>
      <w:r>
        <w:rPr>
          <w:rFonts w:ascii="Arial" w:hAnsi="Arial" w:cs="Arial"/>
          <w:color w:val="333333"/>
        </w:rPr>
        <w:t>类型），如果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new</w:t>
      </w:r>
      <w:r>
        <w:rPr>
          <w:rFonts w:ascii="Arial" w:hAnsi="Arial" w:cs="Arial"/>
          <w:color w:val="333333"/>
        </w:rPr>
        <w:t>后面的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function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return</w:t>
      </w:r>
      <w:r>
        <w:rPr>
          <w:rFonts w:ascii="Arial" w:hAnsi="Arial" w:cs="Arial"/>
          <w:color w:val="333333"/>
        </w:rPr>
        <w:t>的是这</w:t>
      </w:r>
      <w:r>
        <w:rPr>
          <w:rFonts w:ascii="Arial" w:hAnsi="Arial" w:cs="Arial"/>
          <w:color w:val="333333"/>
        </w:rPr>
        <w:t>5</w:t>
      </w:r>
      <w:r>
        <w:rPr>
          <w:rFonts w:ascii="Arial" w:hAnsi="Arial" w:cs="Arial"/>
          <w:color w:val="333333"/>
        </w:rPr>
        <w:t>中基本类型之一，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new</w:t>
      </w:r>
      <w:r>
        <w:rPr>
          <w:rFonts w:ascii="Arial" w:hAnsi="Arial" w:cs="Arial"/>
          <w:color w:val="333333"/>
        </w:rPr>
        <w:t>会认为你是纯屌丝，不理你，还是返回自己创建的匿名对象；当然，如果返回数组啊、函数、对象这类高富帅，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new</w:t>
      </w:r>
      <w:r>
        <w:rPr>
          <w:rFonts w:ascii="Arial" w:hAnsi="Arial" w:cs="Arial"/>
          <w:color w:val="333333"/>
        </w:rPr>
        <w:t>立马变龟孙子了，返回的就是这些高富帅。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由于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String("foo")</w:t>
      </w:r>
      <w:r>
        <w:rPr>
          <w:rFonts w:ascii="Arial" w:hAnsi="Arial" w:cs="Arial"/>
          <w:color w:val="333333"/>
        </w:rPr>
        <w:t>是字符串，而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new String("foo")</w:t>
      </w:r>
      <w:r>
        <w:rPr>
          <w:rFonts w:ascii="Arial" w:hAnsi="Arial" w:cs="Arial"/>
          <w:color w:val="333333"/>
        </w:rPr>
        <w:t>是对象。因此，前者返回的是匿名函数对象</w:t>
      </w:r>
      <w:r>
        <w:rPr>
          <w:rFonts w:ascii="Arial" w:hAnsi="Arial" w:cs="Arial"/>
          <w:color w:val="333333"/>
        </w:rPr>
        <w:t>——</w:t>
      </w:r>
      <w:r>
        <w:rPr>
          <w:rFonts w:ascii="Arial" w:hAnsi="Arial" w:cs="Arial"/>
          <w:color w:val="333333"/>
        </w:rPr>
        <w:t>显然不等于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"foo"</w:t>
      </w:r>
      <w:r>
        <w:rPr>
          <w:rFonts w:ascii="Arial" w:hAnsi="Arial" w:cs="Arial"/>
          <w:color w:val="333333"/>
        </w:rPr>
        <w:t>；后者就是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new String("foo")</w:t>
      </w:r>
      <w:r>
        <w:rPr>
          <w:rFonts w:ascii="Arial" w:hAnsi="Arial" w:cs="Arial"/>
          <w:color w:val="333333"/>
        </w:rPr>
        <w:t>对象，加上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"foo" == new String("foo")</w:t>
      </w:r>
      <w:r>
        <w:rPr>
          <w:rFonts w:ascii="Arial" w:hAnsi="Arial" w:cs="Arial"/>
          <w:color w:val="333333"/>
        </w:rPr>
        <w:t>，于是，结果为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true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HTML0"/>
        <w:numPr>
          <w:ilvl w:val="0"/>
          <w:numId w:val="1"/>
        </w:num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tabs>
          <w:tab w:val="clear" w:pos="720"/>
        </w:tabs>
        <w:spacing w:before="75" w:after="75" w:line="360" w:lineRule="atLeast"/>
        <w:ind w:left="0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'foo'.split('') + []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结果是：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"f,o,o"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记住，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数组加数组，字符成老母</w:t>
      </w:r>
      <w:r>
        <w:rPr>
          <w:rFonts w:ascii="Arial" w:hAnsi="Arial" w:cs="Arial"/>
          <w:color w:val="333333"/>
        </w:rPr>
        <w:t>。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'foo'.split('')</w:t>
      </w:r>
      <w:r>
        <w:rPr>
          <w:rFonts w:ascii="Arial" w:hAnsi="Arial" w:cs="Arial"/>
          <w:color w:val="333333"/>
        </w:rPr>
        <w:t>结果为数组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["f", "o", "o"]</w:t>
      </w:r>
      <w:r>
        <w:rPr>
          <w:rFonts w:ascii="Arial" w:hAnsi="Arial" w:cs="Arial"/>
          <w:color w:val="333333"/>
        </w:rPr>
        <w:t>，其变身字符串就是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"f,o,o"</w:t>
      </w:r>
      <w:r>
        <w:rPr>
          <w:rFonts w:ascii="Arial" w:hAnsi="Arial" w:cs="Arial"/>
          <w:color w:val="333333"/>
        </w:rPr>
        <w:t>跟后面的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[]</w:t>
      </w:r>
      <w:r>
        <w:rPr>
          <w:rFonts w:ascii="Arial" w:hAnsi="Arial" w:cs="Arial"/>
          <w:color w:val="333333"/>
        </w:rPr>
        <w:t>也就是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""</w:t>
      </w:r>
      <w:r>
        <w:rPr>
          <w:rFonts w:ascii="Arial" w:hAnsi="Arial" w:cs="Arial"/>
          <w:color w:val="333333"/>
        </w:rPr>
        <w:t>相加，就是最终的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"f,o,o"</w:t>
      </w:r>
      <w:r>
        <w:rPr>
          <w:rFonts w:ascii="Arial" w:hAnsi="Arial" w:cs="Arial"/>
          <w:color w:val="333333"/>
        </w:rPr>
        <w:t>了。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下面考考你，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[1, 2] + [3, 4]</w:t>
      </w:r>
      <w:r>
        <w:rPr>
          <w:rFonts w:ascii="Lucida Console" w:hAnsi="Lucida Console"/>
          <w:color w:val="0000FF"/>
          <w:sz w:val="20"/>
          <w:szCs w:val="20"/>
        </w:rPr>
        <w:tab/>
        <w:t>//</w:t>
      </w:r>
      <w:r>
        <w:rPr>
          <w:rFonts w:ascii="Lucida Console" w:hAnsi="Lucida Console"/>
          <w:color w:val="0000FF"/>
          <w:sz w:val="20"/>
          <w:szCs w:val="20"/>
        </w:rPr>
        <w:t>返回的是？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是不是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"1,2,3,4"</w:t>
      </w:r>
      <w:r>
        <w:rPr>
          <w:rFonts w:ascii="Arial" w:hAnsi="Arial" w:cs="Arial"/>
          <w:color w:val="333333"/>
        </w:rPr>
        <w:t>？恭喜你，</w:t>
      </w: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228600" cy="228600"/>
            <wp:effectExtent l="0" t="0" r="0" b="0"/>
            <wp:docPr id="3" name="图片 3" descr="http://mat1.gtimg.com/www/mb/images/face/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at1.gtimg.com/www/mb/images/face/99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t>，回答</w:t>
      </w:r>
      <w:r>
        <w:rPr>
          <w:rFonts w:ascii="Arial" w:hAnsi="Arial" w:cs="Arial"/>
          <w:color w:val="333333"/>
        </w:rPr>
        <w:t>…………</w:t>
      </w:r>
      <w:r>
        <w:rPr>
          <w:rFonts w:ascii="Arial" w:hAnsi="Arial" w:cs="Arial"/>
          <w:color w:val="333333"/>
        </w:rPr>
        <w:t>错误！</w:t>
      </w: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228600" cy="228600"/>
            <wp:effectExtent l="0" t="0" r="0" b="0"/>
            <wp:docPr id="2" name="图片 2" descr="http://mat1.gtimg.com/www/mb/images/face/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at1.gtimg.com/www/mb/images/face/64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这又是整哪样啊！哥，你只是稍微粗心了点。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[1, 2]</w:t>
      </w:r>
      <w:r>
        <w:rPr>
          <w:rFonts w:ascii="Arial" w:hAnsi="Arial" w:cs="Arial"/>
          <w:color w:val="333333"/>
        </w:rPr>
        <w:t>变成字符串是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"1,2"</w:t>
      </w:r>
      <w:r>
        <w:rPr>
          <w:rFonts w:ascii="Arial" w:hAnsi="Arial" w:cs="Arial"/>
          <w:color w:val="333333"/>
        </w:rPr>
        <w:t>,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[3, 4]</w:t>
      </w:r>
      <w:r>
        <w:rPr>
          <w:rFonts w:ascii="Arial" w:hAnsi="Arial" w:cs="Arial"/>
          <w:color w:val="333333"/>
        </w:rPr>
        <w:t>变成字符串是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"3,4"</w:t>
      </w:r>
      <w:r>
        <w:rPr>
          <w:rFonts w:ascii="Arial" w:hAnsi="Arial" w:cs="Arial"/>
          <w:color w:val="333333"/>
        </w:rPr>
        <w:t>，因此两者相加是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"1,23,4"</w:t>
      </w:r>
      <w:r>
        <w:rPr>
          <w:rFonts w:ascii="Arial" w:hAnsi="Arial" w:cs="Arial"/>
          <w:color w:val="333333"/>
        </w:rPr>
        <w:t>而不是</w:t>
      </w:r>
      <w:r>
        <w:rPr>
          <w:rStyle w:val="HTML"/>
          <w:rFonts w:ascii="Consolas" w:hAnsi="Consolas" w:cs="Consolas"/>
          <w:color w:val="333333"/>
          <w:bdr w:val="single" w:sz="6" w:space="0" w:color="EAEAEA" w:frame="1"/>
          <w:shd w:val="clear" w:color="auto" w:fill="F8F8F8"/>
        </w:rPr>
        <w:t>"1,2,3,4"</w:t>
      </w:r>
      <w:r>
        <w:rPr>
          <w:rFonts w:ascii="Arial" w:hAnsi="Arial" w:cs="Arial"/>
          <w:color w:val="333333"/>
        </w:rPr>
        <w:t>.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空数组实际上是个很有意思的东西。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[] == 0 </w:t>
      </w:r>
      <w:r>
        <w:rPr>
          <w:rFonts w:ascii="Lucida Console" w:hAnsi="Lucida Console"/>
          <w:color w:val="008000"/>
          <w:sz w:val="20"/>
          <w:szCs w:val="20"/>
        </w:rPr>
        <w:t>//true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!0 </w:t>
      </w:r>
      <w:r>
        <w:rPr>
          <w:rFonts w:ascii="Lucida Console" w:hAnsi="Lucida Console"/>
          <w:color w:val="008000"/>
          <w:sz w:val="20"/>
          <w:szCs w:val="20"/>
        </w:rPr>
        <w:t>// true</w:t>
      </w:r>
    </w:p>
    <w:p w:rsidR="00B230C6" w:rsidRDefault="00B230C6" w:rsidP="00B230C6">
      <w:pPr>
        <w:pStyle w:val="HTML0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hd w:val="clear" w:color="auto" w:fill="FFFFFF"/>
        <w:spacing w:before="75" w:after="75" w:line="360" w:lineRule="atLeast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![] </w:t>
      </w:r>
      <w:r>
        <w:rPr>
          <w:rFonts w:ascii="Lucida Console" w:hAnsi="Lucida Console"/>
          <w:color w:val="008000"/>
          <w:sz w:val="20"/>
          <w:szCs w:val="20"/>
        </w:rPr>
        <w:t>// false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纯属题外东西，就不扩展了。</w:t>
      </w:r>
    </w:p>
    <w:p w:rsidR="00B230C6" w:rsidRDefault="00B230C6" w:rsidP="00B230C6">
      <w:pPr>
        <w:pStyle w:val="3"/>
        <w:shd w:val="clear" w:color="auto" w:fill="FFFFFF"/>
        <w:spacing w:before="270" w:after="0"/>
        <w:rPr>
          <w:rFonts w:ascii="Arial" w:hAnsi="Arial" w:cs="Arial"/>
          <w:color w:val="333333"/>
          <w:sz w:val="33"/>
          <w:szCs w:val="33"/>
        </w:rPr>
      </w:pPr>
      <w:r>
        <w:rPr>
          <w:rFonts w:ascii="Arial" w:hAnsi="Arial" w:cs="Arial"/>
          <w:color w:val="333333"/>
          <w:sz w:val="33"/>
          <w:szCs w:val="33"/>
        </w:rPr>
        <w:t>三、公子来时雪花飘，公子离去知了叫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不容易啊，终于看到结尾了，从五一前写到五一后。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正如开始提到了，纯属个人理解，虽观点基本都多方考证，难免还有不准确的地方，欢迎有相关研究的同行指正。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油枯灯尽，想不出什么油麦的话语了，就这样吧。我个人是学到很多东西，希望对您的学习也能有所帮助。</w:t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文章的一些提问欢迎回答，您的回答会对其他过来学习的人提供很多的帮助，人的价值不正是在于留下什么吗？</w:t>
      </w: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228600" cy="228600"/>
            <wp:effectExtent l="0" t="0" r="0" b="0"/>
            <wp:docPr id="1" name="图片 1" descr="http://mat1.gtimg.com/www/mb/images/face/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at1.gtimg.com/www/mb/images/face/14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0C6" w:rsidRDefault="00B230C6" w:rsidP="00B230C6">
      <w:pPr>
        <w:pStyle w:val="a5"/>
        <w:shd w:val="clear" w:color="auto" w:fill="FFFFFF"/>
        <w:spacing w:before="240" w:beforeAutospacing="0" w:after="24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末了，附上</w:t>
      </w:r>
      <w:r>
        <w:rPr>
          <w:rFonts w:ascii="Arial" w:hAnsi="Arial" w:cs="Arial"/>
          <w:color w:val="333333"/>
        </w:rPr>
        <w:t>ECMAScript5.1</w:t>
      </w:r>
      <w:r>
        <w:rPr>
          <w:rFonts w:ascii="Arial" w:hAnsi="Arial" w:cs="Arial"/>
          <w:color w:val="333333"/>
        </w:rPr>
        <w:t>中文版链接：</w:t>
      </w:r>
      <w:hyperlink r:id="rId37" w:history="1">
        <w:r>
          <w:rPr>
            <w:rStyle w:val="a6"/>
            <w:rFonts w:ascii="Arial" w:hAnsi="Arial" w:cs="Arial"/>
            <w:color w:val="34538B"/>
          </w:rPr>
          <w:t>http://ecmascript.cn/</w:t>
        </w:r>
      </w:hyperlink>
    </w:p>
    <w:p w:rsidR="00B230C6" w:rsidRPr="00B230C6" w:rsidRDefault="00B230C6">
      <w:pPr>
        <w:rPr>
          <w:rFonts w:hint="eastAsia"/>
        </w:rPr>
      </w:pPr>
    </w:p>
    <w:p w:rsidR="00B230C6" w:rsidRDefault="00B230C6"/>
    <w:sectPr w:rsidR="00B23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1DA" w:rsidRDefault="005611DA" w:rsidP="00B230C6">
      <w:r>
        <w:separator/>
      </w:r>
    </w:p>
  </w:endnote>
  <w:endnote w:type="continuationSeparator" w:id="0">
    <w:p w:rsidR="005611DA" w:rsidRDefault="005611DA" w:rsidP="00B23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1DA" w:rsidRDefault="005611DA" w:rsidP="00B230C6">
      <w:r>
        <w:separator/>
      </w:r>
    </w:p>
  </w:footnote>
  <w:footnote w:type="continuationSeparator" w:id="0">
    <w:p w:rsidR="005611DA" w:rsidRDefault="005611DA" w:rsidP="00B23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544B8"/>
    <w:multiLevelType w:val="multilevel"/>
    <w:tmpl w:val="FF0AB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AFE"/>
    <w:rsid w:val="00075AFE"/>
    <w:rsid w:val="005611DA"/>
    <w:rsid w:val="00B230C6"/>
    <w:rsid w:val="00FA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230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30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0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0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30C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230C6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230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">
    <w:name w:val="s"/>
    <w:basedOn w:val="a0"/>
    <w:rsid w:val="00B230C6"/>
  </w:style>
  <w:style w:type="character" w:styleId="a6">
    <w:name w:val="Hyperlink"/>
    <w:basedOn w:val="a0"/>
    <w:uiPriority w:val="99"/>
    <w:semiHidden/>
    <w:unhideWhenUsed/>
    <w:rsid w:val="00B230C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230C6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B230C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230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230C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230C6"/>
  </w:style>
  <w:style w:type="character" w:styleId="a8">
    <w:name w:val="Strong"/>
    <w:basedOn w:val="a0"/>
    <w:uiPriority w:val="22"/>
    <w:qFormat/>
    <w:rsid w:val="00B230C6"/>
    <w:rPr>
      <w:b/>
      <w:bCs/>
    </w:rPr>
  </w:style>
  <w:style w:type="character" w:styleId="a9">
    <w:name w:val="Emphasis"/>
    <w:basedOn w:val="a0"/>
    <w:uiPriority w:val="20"/>
    <w:qFormat/>
    <w:rsid w:val="00B230C6"/>
    <w:rPr>
      <w:i/>
      <w:iCs/>
    </w:rPr>
  </w:style>
  <w:style w:type="character" w:styleId="HTML1">
    <w:name w:val="HTML Cite"/>
    <w:basedOn w:val="a0"/>
    <w:uiPriority w:val="99"/>
    <w:semiHidden/>
    <w:unhideWhenUsed/>
    <w:rsid w:val="00B230C6"/>
    <w:rPr>
      <w:i/>
      <w:iCs/>
    </w:rPr>
  </w:style>
  <w:style w:type="character" w:styleId="HTML2">
    <w:name w:val="HTML Variable"/>
    <w:basedOn w:val="a0"/>
    <w:uiPriority w:val="99"/>
    <w:semiHidden/>
    <w:unhideWhenUsed/>
    <w:rsid w:val="00B230C6"/>
    <w:rPr>
      <w:i/>
      <w:iCs/>
    </w:rPr>
  </w:style>
  <w:style w:type="paragraph" w:styleId="aa">
    <w:name w:val="Balloon Text"/>
    <w:basedOn w:val="a"/>
    <w:link w:val="Char1"/>
    <w:uiPriority w:val="99"/>
    <w:semiHidden/>
    <w:unhideWhenUsed/>
    <w:rsid w:val="00B230C6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B230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230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30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3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0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0C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30C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230C6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B230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">
    <w:name w:val="s"/>
    <w:basedOn w:val="a0"/>
    <w:rsid w:val="00B230C6"/>
  </w:style>
  <w:style w:type="character" w:styleId="a6">
    <w:name w:val="Hyperlink"/>
    <w:basedOn w:val="a0"/>
    <w:uiPriority w:val="99"/>
    <w:semiHidden/>
    <w:unhideWhenUsed/>
    <w:rsid w:val="00B230C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B230C6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B230C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230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230C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230C6"/>
  </w:style>
  <w:style w:type="character" w:styleId="a8">
    <w:name w:val="Strong"/>
    <w:basedOn w:val="a0"/>
    <w:uiPriority w:val="22"/>
    <w:qFormat/>
    <w:rsid w:val="00B230C6"/>
    <w:rPr>
      <w:b/>
      <w:bCs/>
    </w:rPr>
  </w:style>
  <w:style w:type="character" w:styleId="a9">
    <w:name w:val="Emphasis"/>
    <w:basedOn w:val="a0"/>
    <w:uiPriority w:val="20"/>
    <w:qFormat/>
    <w:rsid w:val="00B230C6"/>
    <w:rPr>
      <w:i/>
      <w:iCs/>
    </w:rPr>
  </w:style>
  <w:style w:type="character" w:styleId="HTML1">
    <w:name w:val="HTML Cite"/>
    <w:basedOn w:val="a0"/>
    <w:uiPriority w:val="99"/>
    <w:semiHidden/>
    <w:unhideWhenUsed/>
    <w:rsid w:val="00B230C6"/>
    <w:rPr>
      <w:i/>
      <w:iCs/>
    </w:rPr>
  </w:style>
  <w:style w:type="character" w:styleId="HTML2">
    <w:name w:val="HTML Variable"/>
    <w:basedOn w:val="a0"/>
    <w:uiPriority w:val="99"/>
    <w:semiHidden/>
    <w:unhideWhenUsed/>
    <w:rsid w:val="00B230C6"/>
    <w:rPr>
      <w:i/>
      <w:iCs/>
    </w:rPr>
  </w:style>
  <w:style w:type="paragraph" w:styleId="aa">
    <w:name w:val="Balloon Text"/>
    <w:basedOn w:val="a"/>
    <w:link w:val="Char1"/>
    <w:uiPriority w:val="99"/>
    <w:semiHidden/>
    <w:unhideWhenUsed/>
    <w:rsid w:val="00B230C6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B230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2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044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1088228561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7340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7165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706370626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18135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3184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18310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591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16983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4299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4571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8196">
          <w:blockQuote w:val="1"/>
          <w:marLeft w:val="150"/>
          <w:marRight w:val="450"/>
          <w:marTop w:val="225"/>
          <w:marBottom w:val="0"/>
          <w:divBdr>
            <w:top w:val="none" w:sz="0" w:space="0" w:color="auto"/>
            <w:left w:val="single" w:sz="36" w:space="15" w:color="DDDDDD"/>
            <w:bottom w:val="none" w:sz="0" w:space="0" w:color="auto"/>
            <w:right w:val="none" w:sz="0" w:space="0" w:color="auto"/>
          </w:divBdr>
        </w:div>
        <w:div w:id="1903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eloper.mozilla.org/en-US/docs/JavaScript/Reference/Global_Objects/Array/shift" TargetMode="External"/><Relationship Id="rId18" Type="http://schemas.openxmlformats.org/officeDocument/2006/relationships/hyperlink" Target="http://ecmascript.cn/" TargetMode="External"/><Relationship Id="rId26" Type="http://schemas.openxmlformats.org/officeDocument/2006/relationships/image" Target="media/image7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eibo.com/cohlint1q81" TargetMode="External"/><Relationship Id="rId34" Type="http://schemas.openxmlformats.org/officeDocument/2006/relationships/image" Target="media/image11.gif"/><Relationship Id="rId7" Type="http://schemas.openxmlformats.org/officeDocument/2006/relationships/endnotes" Target="endnotes.xml"/><Relationship Id="rId12" Type="http://schemas.openxmlformats.org/officeDocument/2006/relationships/hyperlink" Target="http://weibo.com/1263362863/ztn6GCI0Z" TargetMode="External"/><Relationship Id="rId17" Type="http://schemas.openxmlformats.org/officeDocument/2006/relationships/hyperlink" Target="http://blog.meituo.net/2010/08/29/%E4%B8%8D%E5%8F%AF%E4%B8%8D%E7%9F%A5%E7%9A%84javascript%E8%BF%90%E7%AE%97%E7%AC%A6%E4%BC%98%E5%85%88%E7%BA%A7/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://www.planabc.net/2008/02/20/javascript_new_function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james.padolsey.com/javascript/labelled-blocks-useful/" TargetMode="External"/><Relationship Id="rId20" Type="http://schemas.openxmlformats.org/officeDocument/2006/relationships/hyperlink" Target="http://weibo.com/1708684567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t.cn/zWTxgKa" TargetMode="External"/><Relationship Id="rId32" Type="http://schemas.openxmlformats.org/officeDocument/2006/relationships/image" Target="media/image10.png"/><Relationship Id="rId37" Type="http://schemas.openxmlformats.org/officeDocument/2006/relationships/hyperlink" Target="http://ecmascript.c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hyperlink" Target="http://weibo.com/1900199050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3.gif"/><Relationship Id="rId10" Type="http://schemas.openxmlformats.org/officeDocument/2006/relationships/hyperlink" Target="http://james.padolsey.com/javascript/another-javascript-quiz/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www.ituring.com.cn/article/details/76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ames.padolsey.com/javascript/another-javascript-quiz/" TargetMode="External"/><Relationship Id="rId14" Type="http://schemas.openxmlformats.org/officeDocument/2006/relationships/image" Target="media/image3.gif"/><Relationship Id="rId22" Type="http://schemas.openxmlformats.org/officeDocument/2006/relationships/hyperlink" Target="http://weibo.com/itapir" TargetMode="External"/><Relationship Id="rId27" Type="http://schemas.openxmlformats.org/officeDocument/2006/relationships/hyperlink" Target="http://www.zhangxinxu.com/wordpress/?p=646" TargetMode="External"/><Relationship Id="rId30" Type="http://schemas.openxmlformats.org/officeDocument/2006/relationships/hyperlink" Target="http://www.zhangxinxu.com/wordpress/?p=1162" TargetMode="External"/><Relationship Id="rId35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2224</Words>
  <Characters>12683</Characters>
  <Application>Microsoft Office Word</Application>
  <DocSecurity>0</DocSecurity>
  <Lines>105</Lines>
  <Paragraphs>29</Paragraphs>
  <ScaleCrop>false</ScaleCrop>
  <Company/>
  <LinksUpToDate>false</LinksUpToDate>
  <CharactersWithSpaces>14878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zld</cp:lastModifiedBy>
  <cp:revision>2</cp:revision>
  <dcterms:created xsi:type="dcterms:W3CDTF">2016-03-25T16:41:00Z</dcterms:created>
  <dcterms:modified xsi:type="dcterms:W3CDTF">2016-03-25T16:42:00Z</dcterms:modified>
</cp:coreProperties>
</file>