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FE3" w:rsidRDefault="00011FE3">
      <w:pPr>
        <w:rPr>
          <w:rFonts w:hint="eastAsia"/>
        </w:rPr>
      </w:pPr>
    </w:p>
    <w:p w:rsidR="00D3288C" w:rsidRDefault="00D3288C">
      <w:pPr>
        <w:rPr>
          <w:rFonts w:hint="eastAsia"/>
        </w:rPr>
      </w:pPr>
    </w:p>
    <w:p w:rsidR="00D3288C" w:rsidRPr="00D3288C" w:rsidRDefault="00D3288C" w:rsidP="00D3288C">
      <w:pPr>
        <w:widowControl/>
        <w:shd w:val="clear" w:color="auto" w:fill="FFFFFF"/>
        <w:spacing w:before="270"/>
        <w:outlineLvl w:val="2"/>
        <w:rPr>
          <w:rFonts w:ascii="Arial" w:eastAsia="宋体" w:hAnsi="Arial" w:cs="Arial"/>
          <w:b/>
          <w:bCs/>
          <w:color w:val="333333"/>
          <w:kern w:val="0"/>
          <w:sz w:val="33"/>
          <w:szCs w:val="33"/>
        </w:rPr>
      </w:pPr>
      <w:r w:rsidRPr="00D3288C">
        <w:rPr>
          <w:rFonts w:ascii="Arial" w:eastAsia="宋体" w:hAnsi="Arial" w:cs="Arial"/>
          <w:b/>
          <w:bCs/>
          <w:color w:val="333333"/>
          <w:kern w:val="0"/>
          <w:sz w:val="33"/>
          <w:szCs w:val="33"/>
        </w:rPr>
        <w:t>一、引言</w:t>
      </w:r>
    </w:p>
    <w:p w:rsidR="00D3288C" w:rsidRPr="00D3288C" w:rsidRDefault="00D3288C" w:rsidP="00D3288C">
      <w:pPr>
        <w:widowControl/>
        <w:shd w:val="clear" w:color="auto" w:fill="FFFFFF"/>
        <w:spacing w:before="240" w:after="240" w:line="360" w:lineRule="atLeast"/>
        <w:rPr>
          <w:rFonts w:ascii="Arial" w:eastAsia="宋体" w:hAnsi="Arial" w:cs="Arial"/>
          <w:color w:val="333333"/>
          <w:kern w:val="0"/>
          <w:sz w:val="24"/>
          <w:szCs w:val="24"/>
        </w:rPr>
      </w:pPr>
      <w:r w:rsidRPr="00D3288C">
        <w:rPr>
          <w:rFonts w:ascii="Arial" w:eastAsia="宋体" w:hAnsi="Arial" w:cs="Arial"/>
          <w:color w:val="333333"/>
          <w:kern w:val="0"/>
          <w:sz w:val="24"/>
          <w:szCs w:val="24"/>
        </w:rPr>
        <w:t>本文的核心观点为</w:t>
      </w:r>
      <w:r w:rsidRPr="00D3288C">
        <w:rPr>
          <w:rFonts w:ascii="Arial" w:eastAsia="宋体" w:hAnsi="Arial" w:cs="Arial"/>
          <w:color w:val="333333"/>
          <w:kern w:val="0"/>
          <w:sz w:val="24"/>
          <w:szCs w:val="24"/>
        </w:rPr>
        <w:t>CSS</w:t>
      </w:r>
      <w:r w:rsidRPr="00D3288C">
        <w:rPr>
          <w:rFonts w:ascii="Arial" w:eastAsia="宋体" w:hAnsi="Arial" w:cs="Arial"/>
          <w:color w:val="333333"/>
          <w:kern w:val="0"/>
          <w:sz w:val="24"/>
          <w:szCs w:val="24"/>
        </w:rPr>
        <w:t>的合并与模块化，似乎与前一篇文章</w:t>
      </w:r>
      <w:r w:rsidRPr="00D3288C">
        <w:rPr>
          <w:rFonts w:ascii="Arial" w:eastAsia="宋体" w:hAnsi="Arial" w:cs="Arial"/>
          <w:color w:val="333333"/>
          <w:kern w:val="0"/>
          <w:sz w:val="24"/>
          <w:szCs w:val="24"/>
        </w:rPr>
        <w:t>“</w:t>
      </w:r>
      <w:hyperlink r:id="rId5" w:history="1">
        <w:r w:rsidRPr="00D3288C">
          <w:rPr>
            <w:rFonts w:ascii="Arial" w:eastAsia="宋体" w:hAnsi="Arial" w:cs="Arial"/>
            <w:color w:val="34538B"/>
            <w:kern w:val="0"/>
            <w:sz w:val="24"/>
            <w:szCs w:val="24"/>
          </w:rPr>
          <w:t>CSS</w:t>
        </w:r>
        <w:r w:rsidRPr="00D3288C">
          <w:rPr>
            <w:rFonts w:ascii="Arial" w:eastAsia="宋体" w:hAnsi="Arial" w:cs="Arial"/>
            <w:color w:val="34538B"/>
            <w:kern w:val="0"/>
            <w:sz w:val="24"/>
            <w:szCs w:val="24"/>
          </w:rPr>
          <w:t>样式的再分离</w:t>
        </w:r>
      </w:hyperlink>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有矛盾，其实不然，分离可以精简</w:t>
      </w:r>
      <w:r w:rsidRPr="00D3288C">
        <w:rPr>
          <w:rFonts w:ascii="Arial" w:eastAsia="宋体" w:hAnsi="Arial" w:cs="Arial"/>
          <w:color w:val="333333"/>
          <w:kern w:val="0"/>
          <w:sz w:val="24"/>
          <w:szCs w:val="24"/>
        </w:rPr>
        <w:t>CSS</w:t>
      </w:r>
      <w:r w:rsidRPr="00D3288C">
        <w:rPr>
          <w:rFonts w:ascii="Arial" w:eastAsia="宋体" w:hAnsi="Arial" w:cs="Arial"/>
          <w:color w:val="333333"/>
          <w:kern w:val="0"/>
          <w:sz w:val="24"/>
          <w:szCs w:val="24"/>
        </w:rPr>
        <w:t>代码，合并也可以精简</w:t>
      </w:r>
      <w:r w:rsidRPr="00D3288C">
        <w:rPr>
          <w:rFonts w:ascii="Arial" w:eastAsia="宋体" w:hAnsi="Arial" w:cs="Arial"/>
          <w:color w:val="333333"/>
          <w:kern w:val="0"/>
          <w:sz w:val="24"/>
          <w:szCs w:val="24"/>
        </w:rPr>
        <w:t>CSS</w:t>
      </w:r>
      <w:r w:rsidRPr="00D3288C">
        <w:rPr>
          <w:rFonts w:ascii="Arial" w:eastAsia="宋体" w:hAnsi="Arial" w:cs="Arial"/>
          <w:color w:val="333333"/>
          <w:kern w:val="0"/>
          <w:sz w:val="24"/>
          <w:szCs w:val="24"/>
        </w:rPr>
        <w:t>代码，</w:t>
      </w:r>
      <w:r w:rsidRPr="00D3288C">
        <w:rPr>
          <w:rFonts w:ascii="Arial" w:eastAsia="宋体" w:hAnsi="Arial" w:cs="Arial"/>
          <w:b/>
          <w:bCs/>
          <w:color w:val="333333"/>
          <w:kern w:val="0"/>
          <w:sz w:val="24"/>
          <w:szCs w:val="24"/>
        </w:rPr>
        <w:t>一切都是权衡！</w:t>
      </w:r>
      <w:proofErr w:type="gramStart"/>
      <w:r w:rsidRPr="00D3288C">
        <w:rPr>
          <w:rFonts w:ascii="Arial" w:eastAsia="宋体" w:hAnsi="Arial" w:cs="Arial"/>
          <w:color w:val="333333"/>
          <w:kern w:val="0"/>
          <w:sz w:val="24"/>
          <w:szCs w:val="24"/>
        </w:rPr>
        <w:t>或是说是</w:t>
      </w:r>
      <w:proofErr w:type="gramEnd"/>
      <w:r w:rsidRPr="00D3288C">
        <w:rPr>
          <w:rFonts w:ascii="Arial" w:eastAsia="宋体" w:hAnsi="Arial" w:cs="Arial"/>
          <w:color w:val="333333"/>
          <w:kern w:val="0"/>
          <w:sz w:val="24"/>
          <w:szCs w:val="24"/>
        </w:rPr>
        <w:t>在恰当的情况下使用恰当的手段。</w:t>
      </w:r>
    </w:p>
    <w:p w:rsidR="00D3288C" w:rsidRPr="00D3288C" w:rsidRDefault="00D3288C" w:rsidP="00D3288C">
      <w:pPr>
        <w:widowControl/>
        <w:shd w:val="clear" w:color="auto" w:fill="FFFFFF"/>
        <w:spacing w:before="240" w:after="240" w:line="360" w:lineRule="atLeast"/>
        <w:rPr>
          <w:rFonts w:ascii="Arial" w:eastAsia="宋体" w:hAnsi="Arial" w:cs="Arial"/>
          <w:color w:val="333333"/>
          <w:kern w:val="0"/>
          <w:sz w:val="24"/>
          <w:szCs w:val="24"/>
        </w:rPr>
      </w:pPr>
      <w:r w:rsidRPr="00D3288C">
        <w:rPr>
          <w:rFonts w:ascii="Arial" w:eastAsia="宋体" w:hAnsi="Arial" w:cs="Arial"/>
          <w:color w:val="333333"/>
          <w:kern w:val="0"/>
          <w:sz w:val="24"/>
          <w:szCs w:val="24"/>
        </w:rPr>
        <w:t>正如前文所提到的，分离可以精简</w:t>
      </w:r>
      <w:r w:rsidRPr="00D3288C">
        <w:rPr>
          <w:rFonts w:ascii="Arial" w:eastAsia="宋体" w:hAnsi="Arial" w:cs="Arial"/>
          <w:color w:val="333333"/>
          <w:kern w:val="0"/>
          <w:sz w:val="24"/>
          <w:szCs w:val="24"/>
        </w:rPr>
        <w:t>CSS</w:t>
      </w:r>
      <w:r w:rsidRPr="00D3288C">
        <w:rPr>
          <w:rFonts w:ascii="Arial" w:eastAsia="宋体" w:hAnsi="Arial" w:cs="Arial"/>
          <w:color w:val="333333"/>
          <w:kern w:val="0"/>
          <w:sz w:val="24"/>
          <w:szCs w:val="24"/>
        </w:rPr>
        <w:t>，但是同时会带来巨大的</w:t>
      </w:r>
      <w:r w:rsidRPr="00D3288C">
        <w:rPr>
          <w:rFonts w:ascii="Arial" w:eastAsia="宋体" w:hAnsi="Arial" w:cs="Arial"/>
          <w:color w:val="333333"/>
          <w:kern w:val="0"/>
          <w:sz w:val="24"/>
          <w:szCs w:val="24"/>
        </w:rPr>
        <w:t>HTML</w:t>
      </w:r>
      <w:r w:rsidRPr="00D3288C">
        <w:rPr>
          <w:rFonts w:ascii="Arial" w:eastAsia="宋体" w:hAnsi="Arial" w:cs="Arial"/>
          <w:color w:val="333333"/>
          <w:kern w:val="0"/>
          <w:sz w:val="24"/>
          <w:szCs w:val="24"/>
        </w:rPr>
        <w:t>代码的开销，显然，对所有的样式进行再分离式不切实际的，是会带来痛苦的。前文提到的</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通用库</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看似属于分离，其实又是分离之外的东西。</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通用库</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属于很良性的东西，任何网站都可以拿来用，不会产生什么副作用，因为其与当前项目的结构，样式表现没有必然的关联。</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通用库</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就像是一个公共资源，大家都可以来采撷。但是</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实际项目库</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却是个烫手的山芋，这是根据当前实际项目分离出来的独立样式集合，我们可能会分理出页面中常见的背景色样式（如</w:t>
      </w:r>
      <w:r w:rsidRPr="00D3288C">
        <w:rPr>
          <w:rFonts w:ascii="Consolas" w:eastAsia="宋体" w:hAnsi="Consolas" w:cs="Consolas"/>
          <w:color w:val="333333"/>
          <w:kern w:val="0"/>
          <w:sz w:val="24"/>
          <w:szCs w:val="24"/>
          <w:bdr w:val="single" w:sz="6" w:space="0" w:color="EAEAEA" w:frame="1"/>
          <w:shd w:val="clear" w:color="auto" w:fill="F8F8F8"/>
        </w:rPr>
        <w:t>background-color:#f7f7f7;</w:t>
      </w:r>
      <w:r w:rsidRPr="00D3288C">
        <w:rPr>
          <w:rFonts w:ascii="Arial" w:eastAsia="宋体" w:hAnsi="Arial" w:cs="Arial"/>
          <w:color w:val="333333"/>
          <w:kern w:val="0"/>
          <w:sz w:val="24"/>
          <w:szCs w:val="24"/>
        </w:rPr>
        <w:t>），可那会分理出特定的粗边框样式（如</w:t>
      </w:r>
      <w:r w:rsidRPr="00D3288C">
        <w:rPr>
          <w:rFonts w:ascii="Consolas" w:eastAsia="宋体" w:hAnsi="Consolas" w:cs="Consolas"/>
          <w:color w:val="333333"/>
          <w:kern w:val="0"/>
          <w:sz w:val="24"/>
          <w:szCs w:val="24"/>
          <w:bdr w:val="single" w:sz="6" w:space="0" w:color="EAEAEA" w:frame="1"/>
          <w:shd w:val="clear" w:color="auto" w:fill="F8F8F8"/>
        </w:rPr>
        <w:t>border:3px solid #c80000;</w:t>
      </w:r>
      <w:r w:rsidRPr="00D3288C">
        <w:rPr>
          <w:rFonts w:ascii="Arial" w:eastAsia="宋体" w:hAnsi="Arial" w:cs="Arial"/>
          <w:color w:val="333333"/>
          <w:kern w:val="0"/>
          <w:sz w:val="24"/>
          <w:szCs w:val="24"/>
        </w:rPr>
        <w:t>），一般情况下，这是很</w:t>
      </w:r>
      <w:r w:rsidRPr="00D3288C">
        <w:rPr>
          <w:rFonts w:ascii="Arial" w:eastAsia="宋体" w:hAnsi="Arial" w:cs="Arial"/>
          <w:color w:val="333333"/>
          <w:kern w:val="0"/>
          <w:sz w:val="24"/>
          <w:szCs w:val="24"/>
        </w:rPr>
        <w:t>ok</w:t>
      </w:r>
      <w:r w:rsidRPr="00D3288C">
        <w:rPr>
          <w:rFonts w:ascii="Arial" w:eastAsia="宋体" w:hAnsi="Arial" w:cs="Arial"/>
          <w:color w:val="333333"/>
          <w:kern w:val="0"/>
          <w:sz w:val="24"/>
          <w:szCs w:val="24"/>
        </w:rPr>
        <w:t>的，但是，如果一些模块化的样式（例如</w:t>
      </w:r>
      <w:proofErr w:type="gramStart"/>
      <w:r w:rsidRPr="00D3288C">
        <w:rPr>
          <w:rFonts w:ascii="Arial" w:eastAsia="宋体" w:hAnsi="Arial" w:cs="Arial"/>
          <w:color w:val="333333"/>
          <w:kern w:val="0"/>
          <w:sz w:val="24"/>
          <w:szCs w:val="24"/>
        </w:rPr>
        <w:t>整站通用</w:t>
      </w:r>
      <w:proofErr w:type="gramEnd"/>
      <w:r w:rsidRPr="00D3288C">
        <w:rPr>
          <w:rFonts w:ascii="Arial" w:eastAsia="宋体" w:hAnsi="Arial" w:cs="Arial"/>
          <w:color w:val="333333"/>
          <w:kern w:val="0"/>
          <w:sz w:val="24"/>
          <w:szCs w:val="24"/>
        </w:rPr>
        <w:t>的按钮）也是使用的分离样式组合而成，那么，后期要是修改按钮样式，就会很痛苦，因为会有那么多的样式要替换。</w:t>
      </w:r>
    </w:p>
    <w:p w:rsidR="00D3288C" w:rsidRPr="00D3288C" w:rsidRDefault="00D3288C" w:rsidP="00D3288C">
      <w:pPr>
        <w:widowControl/>
        <w:shd w:val="clear" w:color="auto" w:fill="FFFFFF"/>
        <w:spacing w:before="240" w:after="240" w:line="360" w:lineRule="atLeast"/>
        <w:rPr>
          <w:rFonts w:ascii="Arial" w:eastAsia="宋体" w:hAnsi="Arial" w:cs="Arial"/>
          <w:color w:val="333333"/>
          <w:kern w:val="0"/>
          <w:sz w:val="24"/>
          <w:szCs w:val="24"/>
        </w:rPr>
      </w:pPr>
      <w:r w:rsidRPr="00D3288C">
        <w:rPr>
          <w:rFonts w:ascii="Arial" w:eastAsia="宋体" w:hAnsi="Arial" w:cs="Arial"/>
          <w:color w:val="333333"/>
          <w:kern w:val="0"/>
          <w:sz w:val="24"/>
          <w:szCs w:val="24"/>
        </w:rPr>
        <w:t>所以，盲目的分离是会带来恶果的。</w:t>
      </w:r>
    </w:p>
    <w:p w:rsidR="00D3288C" w:rsidRPr="00D3288C" w:rsidRDefault="00D3288C" w:rsidP="00D3288C">
      <w:pPr>
        <w:widowControl/>
        <w:shd w:val="clear" w:color="auto" w:fill="FFFFFF"/>
        <w:spacing w:before="240" w:after="240" w:line="360" w:lineRule="atLeast"/>
        <w:rPr>
          <w:rFonts w:ascii="Arial" w:eastAsia="宋体" w:hAnsi="Arial" w:cs="Arial"/>
          <w:color w:val="333333"/>
          <w:kern w:val="0"/>
          <w:sz w:val="24"/>
          <w:szCs w:val="24"/>
        </w:rPr>
      </w:pPr>
      <w:r w:rsidRPr="00D3288C">
        <w:rPr>
          <w:rFonts w:ascii="Arial" w:eastAsia="宋体" w:hAnsi="Arial" w:cs="Arial"/>
          <w:color w:val="333333"/>
          <w:kern w:val="0"/>
          <w:sz w:val="24"/>
          <w:szCs w:val="24"/>
        </w:rPr>
        <w:t>本文的</w:t>
      </w:r>
      <w:proofErr w:type="gramStart"/>
      <w:r w:rsidRPr="00D3288C">
        <w:rPr>
          <w:rFonts w:ascii="Arial" w:eastAsia="宋体" w:hAnsi="Arial" w:cs="Arial"/>
          <w:color w:val="333333"/>
          <w:kern w:val="0"/>
          <w:sz w:val="24"/>
          <w:szCs w:val="24"/>
        </w:rPr>
        <w:t>“</w:t>
      </w:r>
      <w:proofErr w:type="gramEnd"/>
      <w:r w:rsidRPr="00D3288C">
        <w:rPr>
          <w:rFonts w:ascii="Arial" w:eastAsia="宋体" w:hAnsi="Arial" w:cs="Arial"/>
          <w:color w:val="333333"/>
          <w:kern w:val="0"/>
          <w:sz w:val="24"/>
          <w:szCs w:val="24"/>
        </w:rPr>
        <w:t>合并</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和</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分离</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属于对立又相辅相成的，理解的</w:t>
      </w:r>
      <w:proofErr w:type="gramStart"/>
      <w:r w:rsidRPr="00D3288C">
        <w:rPr>
          <w:rFonts w:ascii="Arial" w:eastAsia="宋体" w:hAnsi="Arial" w:cs="Arial"/>
          <w:color w:val="333333"/>
          <w:kern w:val="0"/>
          <w:sz w:val="24"/>
          <w:szCs w:val="24"/>
        </w:rPr>
        <w:t>“</w:t>
      </w:r>
      <w:proofErr w:type="gramEnd"/>
      <w:r w:rsidRPr="00D3288C">
        <w:rPr>
          <w:rFonts w:ascii="Arial" w:eastAsia="宋体" w:hAnsi="Arial" w:cs="Arial"/>
          <w:color w:val="333333"/>
          <w:kern w:val="0"/>
          <w:sz w:val="24"/>
          <w:szCs w:val="24"/>
        </w:rPr>
        <w:t>合并</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与</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分离</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的精髓之后，您会发现写</w:t>
      </w:r>
      <w:r w:rsidRPr="00D3288C">
        <w:rPr>
          <w:rFonts w:ascii="Arial" w:eastAsia="宋体" w:hAnsi="Arial" w:cs="Arial"/>
          <w:color w:val="333333"/>
          <w:kern w:val="0"/>
          <w:sz w:val="24"/>
          <w:szCs w:val="24"/>
        </w:rPr>
        <w:t>CSS</w:t>
      </w:r>
      <w:r w:rsidRPr="00D3288C">
        <w:rPr>
          <w:rFonts w:ascii="Arial" w:eastAsia="宋体" w:hAnsi="Arial" w:cs="Arial"/>
          <w:color w:val="333333"/>
          <w:kern w:val="0"/>
          <w:sz w:val="24"/>
          <w:szCs w:val="24"/>
        </w:rPr>
        <w:t>代码就是一门艺术。同样的，本文也是为我后面的</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我的</w:t>
      </w:r>
      <w:r w:rsidRPr="00D3288C">
        <w:rPr>
          <w:rFonts w:ascii="Arial" w:eastAsia="宋体" w:hAnsi="Arial" w:cs="Arial"/>
          <w:color w:val="333333"/>
          <w:kern w:val="0"/>
          <w:sz w:val="24"/>
          <w:szCs w:val="24"/>
        </w:rPr>
        <w:t>CSS</w:t>
      </w:r>
      <w:r w:rsidRPr="00D3288C">
        <w:rPr>
          <w:rFonts w:ascii="Arial" w:eastAsia="宋体" w:hAnsi="Arial" w:cs="Arial"/>
          <w:color w:val="333333"/>
          <w:kern w:val="0"/>
          <w:sz w:val="24"/>
          <w:szCs w:val="24"/>
        </w:rPr>
        <w:t>架构</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一文做铺垫的，写这些都是为了同一个目的：写出最精简高效的</w:t>
      </w:r>
      <w:r w:rsidRPr="00D3288C">
        <w:rPr>
          <w:rFonts w:ascii="Arial" w:eastAsia="宋体" w:hAnsi="Arial" w:cs="Arial"/>
          <w:color w:val="333333"/>
          <w:kern w:val="0"/>
          <w:sz w:val="24"/>
          <w:szCs w:val="24"/>
        </w:rPr>
        <w:t>CSS</w:t>
      </w:r>
      <w:r w:rsidRPr="00D3288C">
        <w:rPr>
          <w:rFonts w:ascii="Arial" w:eastAsia="宋体" w:hAnsi="Arial" w:cs="Arial"/>
          <w:color w:val="333333"/>
          <w:kern w:val="0"/>
          <w:sz w:val="24"/>
          <w:szCs w:val="24"/>
        </w:rPr>
        <w:t>代码。</w:t>
      </w:r>
    </w:p>
    <w:p w:rsidR="00D3288C" w:rsidRPr="00D3288C" w:rsidRDefault="00D3288C" w:rsidP="00D3288C">
      <w:pPr>
        <w:widowControl/>
        <w:shd w:val="clear" w:color="auto" w:fill="FFFFFF"/>
        <w:spacing w:before="270"/>
        <w:outlineLvl w:val="2"/>
        <w:rPr>
          <w:rFonts w:ascii="Arial" w:eastAsia="宋体" w:hAnsi="Arial" w:cs="Arial"/>
          <w:b/>
          <w:bCs/>
          <w:color w:val="333333"/>
          <w:kern w:val="0"/>
          <w:sz w:val="33"/>
          <w:szCs w:val="33"/>
        </w:rPr>
      </w:pPr>
      <w:r w:rsidRPr="00D3288C">
        <w:rPr>
          <w:rFonts w:ascii="Arial" w:eastAsia="宋体" w:hAnsi="Arial" w:cs="Arial"/>
          <w:b/>
          <w:bCs/>
          <w:color w:val="333333"/>
          <w:kern w:val="0"/>
          <w:sz w:val="33"/>
          <w:szCs w:val="33"/>
        </w:rPr>
        <w:t>二、明确</w:t>
      </w:r>
      <w:r w:rsidRPr="00D3288C">
        <w:rPr>
          <w:rFonts w:ascii="Arial" w:eastAsia="宋体" w:hAnsi="Arial" w:cs="Arial"/>
          <w:b/>
          <w:bCs/>
          <w:color w:val="333333"/>
          <w:kern w:val="0"/>
          <w:sz w:val="33"/>
          <w:szCs w:val="33"/>
        </w:rPr>
        <w:t>“</w:t>
      </w:r>
      <w:r w:rsidRPr="00D3288C">
        <w:rPr>
          <w:rFonts w:ascii="Arial" w:eastAsia="宋体" w:hAnsi="Arial" w:cs="Arial"/>
          <w:b/>
          <w:bCs/>
          <w:color w:val="333333"/>
          <w:kern w:val="0"/>
          <w:sz w:val="33"/>
          <w:szCs w:val="33"/>
        </w:rPr>
        <w:t>模块化</w:t>
      </w:r>
      <w:r w:rsidRPr="00D3288C">
        <w:rPr>
          <w:rFonts w:ascii="Arial" w:eastAsia="宋体" w:hAnsi="Arial" w:cs="Arial"/>
          <w:b/>
          <w:bCs/>
          <w:color w:val="333333"/>
          <w:kern w:val="0"/>
          <w:sz w:val="33"/>
          <w:szCs w:val="33"/>
        </w:rPr>
        <w:t>”</w:t>
      </w:r>
      <w:r w:rsidRPr="00D3288C">
        <w:rPr>
          <w:rFonts w:ascii="Arial" w:eastAsia="宋体" w:hAnsi="Arial" w:cs="Arial"/>
          <w:b/>
          <w:bCs/>
          <w:color w:val="333333"/>
          <w:kern w:val="0"/>
          <w:sz w:val="33"/>
          <w:szCs w:val="33"/>
        </w:rPr>
        <w:t>专指</w:t>
      </w:r>
      <w:r w:rsidRPr="00D3288C">
        <w:rPr>
          <w:rFonts w:ascii="Arial" w:eastAsia="宋体" w:hAnsi="Arial" w:cs="Arial"/>
          <w:b/>
          <w:bCs/>
          <w:color w:val="333333"/>
          <w:kern w:val="0"/>
          <w:sz w:val="33"/>
          <w:szCs w:val="33"/>
        </w:rPr>
        <w:t>“</w:t>
      </w:r>
      <w:r w:rsidRPr="00D3288C">
        <w:rPr>
          <w:rFonts w:ascii="Arial" w:eastAsia="宋体" w:hAnsi="Arial" w:cs="Arial"/>
          <w:b/>
          <w:bCs/>
          <w:color w:val="333333"/>
          <w:kern w:val="0"/>
          <w:sz w:val="33"/>
          <w:szCs w:val="33"/>
        </w:rPr>
        <w:t>页面元素的模块化</w:t>
      </w:r>
      <w:r w:rsidRPr="00D3288C">
        <w:rPr>
          <w:rFonts w:ascii="Arial" w:eastAsia="宋体" w:hAnsi="Arial" w:cs="Arial"/>
          <w:b/>
          <w:bCs/>
          <w:color w:val="333333"/>
          <w:kern w:val="0"/>
          <w:sz w:val="33"/>
          <w:szCs w:val="33"/>
        </w:rPr>
        <w:t>”</w:t>
      </w:r>
    </w:p>
    <w:p w:rsidR="00D3288C" w:rsidRPr="00D3288C" w:rsidRDefault="00D3288C" w:rsidP="00D3288C">
      <w:pPr>
        <w:widowControl/>
        <w:shd w:val="clear" w:color="auto" w:fill="FFFFFF"/>
        <w:spacing w:before="240" w:after="240" w:line="360" w:lineRule="atLeast"/>
        <w:rPr>
          <w:rFonts w:ascii="Arial" w:eastAsia="宋体" w:hAnsi="Arial" w:cs="Arial"/>
          <w:color w:val="333333"/>
          <w:kern w:val="0"/>
          <w:sz w:val="24"/>
          <w:szCs w:val="24"/>
        </w:rPr>
      </w:pPr>
      <w:r w:rsidRPr="00D3288C">
        <w:rPr>
          <w:rFonts w:ascii="Arial" w:eastAsia="宋体" w:hAnsi="Arial" w:cs="Arial"/>
          <w:color w:val="333333"/>
          <w:kern w:val="0"/>
          <w:sz w:val="24"/>
          <w:szCs w:val="24"/>
        </w:rPr>
        <w:t>首先您要明确，样式再分离是应用到</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模块化的独立元素</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上可那会产生后期维护的问题，并不是应用到</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页面模块</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会产生后期维护的问题。例如，我们将很多分离的样式嵌入到一个</w:t>
      </w:r>
      <w:proofErr w:type="gramStart"/>
      <w:r w:rsidRPr="00D3288C">
        <w:rPr>
          <w:rFonts w:ascii="Arial" w:eastAsia="宋体" w:hAnsi="Arial" w:cs="Arial"/>
          <w:color w:val="333333"/>
          <w:kern w:val="0"/>
          <w:sz w:val="24"/>
          <w:szCs w:val="24"/>
        </w:rPr>
        <w:t>整站通用</w:t>
      </w:r>
      <w:proofErr w:type="gramEnd"/>
      <w:r w:rsidRPr="00D3288C">
        <w:rPr>
          <w:rFonts w:ascii="Arial" w:eastAsia="宋体" w:hAnsi="Arial" w:cs="Arial"/>
          <w:color w:val="333333"/>
          <w:kern w:val="0"/>
          <w:sz w:val="24"/>
          <w:szCs w:val="24"/>
        </w:rPr>
        <w:t>的</w:t>
      </w:r>
      <w:proofErr w:type="gramStart"/>
      <w:r w:rsidRPr="00D3288C">
        <w:rPr>
          <w:rFonts w:ascii="Arial" w:eastAsia="宋体" w:hAnsi="Arial" w:cs="Arial"/>
          <w:color w:val="333333"/>
          <w:kern w:val="0"/>
          <w:sz w:val="24"/>
          <w:szCs w:val="24"/>
        </w:rPr>
        <w:t>的</w:t>
      </w:r>
      <w:proofErr w:type="gramEnd"/>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评论模块</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中，是不会产生任何所谓的后期维护的问题的，除非您网站的评论并不是个</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模块</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，而是这里一段评论的</w:t>
      </w:r>
      <w:r w:rsidRPr="00D3288C">
        <w:rPr>
          <w:rFonts w:ascii="Arial" w:eastAsia="宋体" w:hAnsi="Arial" w:cs="Arial"/>
          <w:color w:val="333333"/>
          <w:kern w:val="0"/>
          <w:sz w:val="24"/>
          <w:szCs w:val="24"/>
        </w:rPr>
        <w:t>HTML</w:t>
      </w:r>
      <w:r w:rsidRPr="00D3288C">
        <w:rPr>
          <w:rFonts w:ascii="Arial" w:eastAsia="宋体" w:hAnsi="Arial" w:cs="Arial"/>
          <w:color w:val="333333"/>
          <w:kern w:val="0"/>
          <w:sz w:val="24"/>
          <w:szCs w:val="24"/>
        </w:rPr>
        <w:t>代码，那里又是另外</w:t>
      </w:r>
      <w:proofErr w:type="gramStart"/>
      <w:r w:rsidRPr="00D3288C">
        <w:rPr>
          <w:rFonts w:ascii="Arial" w:eastAsia="宋体" w:hAnsi="Arial" w:cs="Arial"/>
          <w:color w:val="333333"/>
          <w:kern w:val="0"/>
          <w:sz w:val="24"/>
          <w:szCs w:val="24"/>
        </w:rPr>
        <w:t>一</w:t>
      </w:r>
      <w:proofErr w:type="gramEnd"/>
      <w:r w:rsidRPr="00D3288C">
        <w:rPr>
          <w:rFonts w:ascii="Arial" w:eastAsia="宋体" w:hAnsi="Arial" w:cs="Arial"/>
          <w:color w:val="333333"/>
          <w:kern w:val="0"/>
          <w:sz w:val="24"/>
          <w:szCs w:val="24"/>
        </w:rPr>
        <w:t>评论的</w:t>
      </w:r>
      <w:r w:rsidRPr="00D3288C">
        <w:rPr>
          <w:rFonts w:ascii="Arial" w:eastAsia="宋体" w:hAnsi="Arial" w:cs="Arial"/>
          <w:color w:val="333333"/>
          <w:kern w:val="0"/>
          <w:sz w:val="24"/>
          <w:szCs w:val="24"/>
        </w:rPr>
        <w:t>HTML</w:t>
      </w:r>
      <w:r w:rsidRPr="00D3288C">
        <w:rPr>
          <w:rFonts w:ascii="Arial" w:eastAsia="宋体" w:hAnsi="Arial" w:cs="Arial"/>
          <w:color w:val="333333"/>
          <w:kern w:val="0"/>
          <w:sz w:val="24"/>
          <w:szCs w:val="24"/>
        </w:rPr>
        <w:t>代码，有经验的开发人员都应该清楚我想要表达的意思。</w:t>
      </w:r>
    </w:p>
    <w:p w:rsidR="00D3288C" w:rsidRPr="00D3288C" w:rsidRDefault="00D3288C" w:rsidP="00D3288C">
      <w:pPr>
        <w:widowControl/>
        <w:shd w:val="clear" w:color="auto" w:fill="FFFFFF"/>
        <w:spacing w:before="240" w:after="240" w:line="360" w:lineRule="atLeast"/>
        <w:rPr>
          <w:rFonts w:ascii="Arial" w:eastAsia="宋体" w:hAnsi="Arial" w:cs="Arial"/>
          <w:color w:val="333333"/>
          <w:kern w:val="0"/>
          <w:sz w:val="24"/>
          <w:szCs w:val="24"/>
        </w:rPr>
      </w:pPr>
      <w:r w:rsidRPr="00D3288C">
        <w:rPr>
          <w:rFonts w:ascii="Arial" w:eastAsia="宋体" w:hAnsi="Arial" w:cs="Arial"/>
          <w:color w:val="333333"/>
          <w:kern w:val="0"/>
          <w:sz w:val="24"/>
          <w:szCs w:val="24"/>
        </w:rPr>
        <w:lastRenderedPageBreak/>
        <w:t>本文标题所说的</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模块化</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指的是页面元素，例如网站通用按钮，通用选项卡，通用小图标，或是页面的一些固定框架结构等。这些元素是不适宜使用样式再分离的（或者说仅仅使用样式再分离）。</w:t>
      </w:r>
    </w:p>
    <w:p w:rsidR="00D3288C" w:rsidRPr="00D3288C" w:rsidRDefault="00D3288C" w:rsidP="00D3288C">
      <w:pPr>
        <w:widowControl/>
        <w:shd w:val="clear" w:color="auto" w:fill="FFFFFF"/>
        <w:spacing w:before="270"/>
        <w:outlineLvl w:val="2"/>
        <w:rPr>
          <w:rFonts w:ascii="Arial" w:eastAsia="宋体" w:hAnsi="Arial" w:cs="Arial"/>
          <w:b/>
          <w:bCs/>
          <w:color w:val="333333"/>
          <w:kern w:val="0"/>
          <w:sz w:val="33"/>
          <w:szCs w:val="33"/>
        </w:rPr>
      </w:pPr>
      <w:r w:rsidRPr="00D3288C">
        <w:rPr>
          <w:rFonts w:ascii="Arial" w:eastAsia="宋体" w:hAnsi="Arial" w:cs="Arial"/>
          <w:b/>
          <w:bCs/>
          <w:color w:val="333333"/>
          <w:kern w:val="0"/>
          <w:sz w:val="33"/>
          <w:szCs w:val="33"/>
        </w:rPr>
        <w:t>三、什么是</w:t>
      </w:r>
      <w:r w:rsidRPr="00D3288C">
        <w:rPr>
          <w:rFonts w:ascii="Arial" w:eastAsia="宋体" w:hAnsi="Arial" w:cs="Arial"/>
          <w:b/>
          <w:bCs/>
          <w:color w:val="333333"/>
          <w:kern w:val="0"/>
          <w:sz w:val="33"/>
          <w:szCs w:val="33"/>
        </w:rPr>
        <w:t>CSS</w:t>
      </w:r>
      <w:r w:rsidRPr="00D3288C">
        <w:rPr>
          <w:rFonts w:ascii="Arial" w:eastAsia="宋体" w:hAnsi="Arial" w:cs="Arial"/>
          <w:b/>
          <w:bCs/>
          <w:color w:val="333333"/>
          <w:kern w:val="0"/>
          <w:sz w:val="33"/>
          <w:szCs w:val="33"/>
        </w:rPr>
        <w:t>样式合并</w:t>
      </w:r>
    </w:p>
    <w:p w:rsidR="00D3288C" w:rsidRPr="00D3288C" w:rsidRDefault="00D3288C" w:rsidP="00D3288C">
      <w:pPr>
        <w:widowControl/>
        <w:shd w:val="clear" w:color="auto" w:fill="FFFFFF"/>
        <w:spacing w:before="240" w:after="240" w:line="360" w:lineRule="atLeast"/>
        <w:rPr>
          <w:rFonts w:ascii="Arial" w:eastAsia="宋体" w:hAnsi="Arial" w:cs="Arial"/>
          <w:color w:val="333333"/>
          <w:kern w:val="0"/>
          <w:sz w:val="24"/>
          <w:szCs w:val="24"/>
        </w:rPr>
      </w:pPr>
      <w:r w:rsidRPr="00D3288C">
        <w:rPr>
          <w:rFonts w:ascii="Arial" w:eastAsia="宋体" w:hAnsi="Arial" w:cs="Arial"/>
          <w:color w:val="333333"/>
          <w:kern w:val="0"/>
          <w:sz w:val="24"/>
          <w:szCs w:val="24"/>
        </w:rPr>
        <w:t>何为</w:t>
      </w:r>
      <w:r w:rsidRPr="00D3288C">
        <w:rPr>
          <w:rFonts w:ascii="Arial" w:eastAsia="宋体" w:hAnsi="Arial" w:cs="Arial"/>
          <w:color w:val="333333"/>
          <w:kern w:val="0"/>
          <w:sz w:val="24"/>
          <w:szCs w:val="24"/>
        </w:rPr>
        <w:t>CSS</w:t>
      </w:r>
      <w:r w:rsidRPr="00D3288C">
        <w:rPr>
          <w:rFonts w:ascii="Arial" w:eastAsia="宋体" w:hAnsi="Arial" w:cs="Arial"/>
          <w:color w:val="333333"/>
          <w:kern w:val="0"/>
          <w:sz w:val="24"/>
          <w:szCs w:val="24"/>
        </w:rPr>
        <w:t>样式合并，所谓</w:t>
      </w:r>
      <w:r w:rsidRPr="00D3288C">
        <w:rPr>
          <w:rFonts w:ascii="Arial" w:eastAsia="宋体" w:hAnsi="Arial" w:cs="Arial"/>
          <w:color w:val="333333"/>
          <w:kern w:val="0"/>
          <w:sz w:val="24"/>
          <w:szCs w:val="24"/>
        </w:rPr>
        <w:t>CSS</w:t>
      </w:r>
      <w:r w:rsidRPr="00D3288C">
        <w:rPr>
          <w:rFonts w:ascii="Arial" w:eastAsia="宋体" w:hAnsi="Arial" w:cs="Arial"/>
          <w:color w:val="333333"/>
          <w:kern w:val="0"/>
          <w:sz w:val="24"/>
          <w:szCs w:val="24"/>
        </w:rPr>
        <w:t>样式合并，指的是一些不可分离的样式（按钮，图标等），将他们公共的样式部分进行合并，非公共的再次独立出来，以减小</w:t>
      </w:r>
      <w:r w:rsidRPr="00D3288C">
        <w:rPr>
          <w:rFonts w:ascii="Arial" w:eastAsia="宋体" w:hAnsi="Arial" w:cs="Arial"/>
          <w:color w:val="333333"/>
          <w:kern w:val="0"/>
          <w:sz w:val="24"/>
          <w:szCs w:val="24"/>
        </w:rPr>
        <w:t>CSS</w:t>
      </w:r>
      <w:r w:rsidRPr="00D3288C">
        <w:rPr>
          <w:rFonts w:ascii="Arial" w:eastAsia="宋体" w:hAnsi="Arial" w:cs="Arial"/>
          <w:color w:val="333333"/>
          <w:kern w:val="0"/>
          <w:sz w:val="24"/>
          <w:szCs w:val="24"/>
        </w:rPr>
        <w:t>文件的大小。我想，合并的做法很多同行都做过，可能不是很彻底，或是系统。很多时候，我们知道合并的好处，但是往往由于各种原因，没有从整体对样式进行设计与架构，造成样式合并的效果基本上没有发挥出来。下面我举个实例，会让您对样式合并有一个更进一步的认识。此实例</w:t>
      </w:r>
      <w:proofErr w:type="gramStart"/>
      <w:r w:rsidRPr="00D3288C">
        <w:rPr>
          <w:rFonts w:ascii="Arial" w:eastAsia="宋体" w:hAnsi="Arial" w:cs="Arial"/>
          <w:color w:val="333333"/>
          <w:kern w:val="0"/>
          <w:sz w:val="24"/>
          <w:szCs w:val="24"/>
        </w:rPr>
        <w:t>来自淘宝首页</w:t>
      </w:r>
      <w:proofErr w:type="gramEnd"/>
      <w:r w:rsidRPr="00D3288C">
        <w:rPr>
          <w:rFonts w:ascii="Arial" w:eastAsia="宋体" w:hAnsi="Arial" w:cs="Arial"/>
          <w:color w:val="333333"/>
          <w:kern w:val="0"/>
          <w:sz w:val="24"/>
          <w:szCs w:val="24"/>
        </w:rPr>
        <w:t>，其对背景图片的样式合并。</w:t>
      </w:r>
    </w:p>
    <w:p w:rsidR="00D3288C" w:rsidRPr="00D3288C" w:rsidRDefault="00D3288C" w:rsidP="00D3288C">
      <w:pPr>
        <w:widowControl/>
        <w:shd w:val="clear" w:color="auto" w:fill="FFFFFF"/>
        <w:spacing w:before="240" w:after="240" w:line="360" w:lineRule="atLeast"/>
        <w:rPr>
          <w:rFonts w:ascii="Arial" w:eastAsia="宋体" w:hAnsi="Arial" w:cs="Arial"/>
          <w:color w:val="333333"/>
          <w:kern w:val="0"/>
          <w:sz w:val="24"/>
          <w:szCs w:val="24"/>
        </w:rPr>
      </w:pPr>
      <w:r w:rsidRPr="00D3288C">
        <w:rPr>
          <w:rFonts w:ascii="Arial" w:eastAsia="宋体" w:hAnsi="Arial" w:cs="Arial"/>
          <w:color w:val="999999"/>
          <w:kern w:val="0"/>
          <w:sz w:val="18"/>
          <w:szCs w:val="18"/>
        </w:rPr>
        <w:t>zxx://</w:t>
      </w:r>
      <w:proofErr w:type="gramStart"/>
      <w:r w:rsidRPr="00D3288C">
        <w:rPr>
          <w:rFonts w:ascii="Arial" w:eastAsia="宋体" w:hAnsi="Arial" w:cs="Arial"/>
          <w:color w:val="999999"/>
          <w:kern w:val="0"/>
          <w:sz w:val="18"/>
          <w:szCs w:val="18"/>
        </w:rPr>
        <w:t>淘宝首页</w:t>
      </w:r>
      <w:proofErr w:type="gramEnd"/>
      <w:r w:rsidRPr="00D3288C">
        <w:rPr>
          <w:rFonts w:ascii="Arial" w:eastAsia="宋体" w:hAnsi="Arial" w:cs="Arial"/>
          <w:color w:val="999999"/>
          <w:kern w:val="0"/>
          <w:sz w:val="18"/>
          <w:szCs w:val="18"/>
        </w:rPr>
        <w:t>的</w:t>
      </w:r>
      <w:r w:rsidRPr="00D3288C">
        <w:rPr>
          <w:rFonts w:ascii="Arial" w:eastAsia="宋体" w:hAnsi="Arial" w:cs="Arial"/>
          <w:color w:val="999999"/>
          <w:kern w:val="0"/>
          <w:sz w:val="18"/>
          <w:szCs w:val="18"/>
        </w:rPr>
        <w:t>Flash logo</w:t>
      </w:r>
      <w:r w:rsidRPr="00D3288C">
        <w:rPr>
          <w:rFonts w:ascii="Arial" w:eastAsia="宋体" w:hAnsi="Arial" w:cs="Arial"/>
          <w:color w:val="999999"/>
          <w:kern w:val="0"/>
          <w:sz w:val="18"/>
          <w:szCs w:val="18"/>
        </w:rPr>
        <w:t>很有爱啊，观看点击</w:t>
      </w:r>
      <w:r w:rsidRPr="00D3288C">
        <w:rPr>
          <w:rFonts w:ascii="Arial" w:eastAsia="宋体" w:hAnsi="Arial" w:cs="Arial"/>
          <w:color w:val="999999"/>
          <w:kern w:val="0"/>
          <w:sz w:val="18"/>
          <w:szCs w:val="18"/>
        </w:rPr>
        <w:fldChar w:fldCharType="begin"/>
      </w:r>
      <w:r w:rsidRPr="00D3288C">
        <w:rPr>
          <w:rFonts w:ascii="Arial" w:eastAsia="宋体" w:hAnsi="Arial" w:cs="Arial"/>
          <w:color w:val="999999"/>
          <w:kern w:val="0"/>
          <w:sz w:val="18"/>
          <w:szCs w:val="18"/>
        </w:rPr>
        <w:instrText xml:space="preserve"> HYPERLINK "http://img03.taobaocdn.com/tps/i3/T1TudFXo8GXXXXXXXX.swf" \t "_blank" </w:instrText>
      </w:r>
      <w:r w:rsidRPr="00D3288C">
        <w:rPr>
          <w:rFonts w:ascii="Arial" w:eastAsia="宋体" w:hAnsi="Arial" w:cs="Arial"/>
          <w:color w:val="999999"/>
          <w:kern w:val="0"/>
          <w:sz w:val="18"/>
          <w:szCs w:val="18"/>
        </w:rPr>
        <w:fldChar w:fldCharType="separate"/>
      </w:r>
      <w:r w:rsidRPr="00D3288C">
        <w:rPr>
          <w:rFonts w:ascii="Arial" w:eastAsia="宋体" w:hAnsi="Arial" w:cs="Arial"/>
          <w:color w:val="34538B"/>
          <w:kern w:val="0"/>
          <w:sz w:val="18"/>
          <w:szCs w:val="18"/>
        </w:rPr>
        <w:t>这里</w:t>
      </w:r>
      <w:r w:rsidRPr="00D3288C">
        <w:rPr>
          <w:rFonts w:ascii="Arial" w:eastAsia="宋体" w:hAnsi="Arial" w:cs="Arial"/>
          <w:color w:val="999999"/>
          <w:kern w:val="0"/>
          <w:sz w:val="18"/>
          <w:szCs w:val="18"/>
        </w:rPr>
        <w:fldChar w:fldCharType="end"/>
      </w:r>
      <w:r w:rsidRPr="00D3288C">
        <w:rPr>
          <w:rFonts w:ascii="Arial" w:eastAsia="宋体" w:hAnsi="Arial" w:cs="Arial"/>
          <w:color w:val="999999"/>
          <w:kern w:val="0"/>
          <w:sz w:val="18"/>
          <w:szCs w:val="18"/>
        </w:rPr>
        <w:t>。</w:t>
      </w:r>
    </w:p>
    <w:p w:rsidR="00D3288C" w:rsidRPr="00D3288C" w:rsidRDefault="00D3288C" w:rsidP="00D3288C">
      <w:pPr>
        <w:widowControl/>
        <w:shd w:val="clear" w:color="auto" w:fill="FFFFFF"/>
        <w:spacing w:before="240" w:after="240" w:line="360" w:lineRule="atLeast"/>
        <w:rPr>
          <w:rFonts w:ascii="Arial" w:eastAsia="宋体" w:hAnsi="Arial" w:cs="Arial"/>
          <w:color w:val="333333"/>
          <w:kern w:val="0"/>
          <w:sz w:val="24"/>
          <w:szCs w:val="24"/>
        </w:rPr>
      </w:pPr>
      <w:r w:rsidRPr="00D3288C">
        <w:rPr>
          <w:rFonts w:ascii="Arial" w:eastAsia="宋体" w:hAnsi="Arial" w:cs="Arial"/>
          <w:color w:val="333333"/>
          <w:kern w:val="0"/>
          <w:sz w:val="24"/>
          <w:szCs w:val="24"/>
        </w:rPr>
        <w:t>我们使用小</w:t>
      </w:r>
      <w:r w:rsidRPr="00D3288C">
        <w:rPr>
          <w:rFonts w:ascii="Arial" w:eastAsia="宋体" w:hAnsi="Arial" w:cs="Arial"/>
          <w:color w:val="333333"/>
          <w:kern w:val="0"/>
          <w:sz w:val="24"/>
          <w:szCs w:val="24"/>
        </w:rPr>
        <w:t>bug</w:t>
      </w:r>
      <w:r w:rsidRPr="00D3288C">
        <w:rPr>
          <w:rFonts w:ascii="Arial" w:eastAsia="宋体" w:hAnsi="Arial" w:cs="Arial"/>
          <w:color w:val="333333"/>
          <w:kern w:val="0"/>
          <w:sz w:val="24"/>
          <w:szCs w:val="24"/>
        </w:rPr>
        <w:t>（我对</w:t>
      </w:r>
      <w:r w:rsidRPr="00D3288C">
        <w:rPr>
          <w:rFonts w:ascii="Arial" w:eastAsia="宋体" w:hAnsi="Arial" w:cs="Arial"/>
          <w:color w:val="333333"/>
          <w:kern w:val="0"/>
          <w:sz w:val="24"/>
          <w:szCs w:val="24"/>
        </w:rPr>
        <w:t>firebug</w:t>
      </w:r>
      <w:r w:rsidRPr="00D3288C">
        <w:rPr>
          <w:rFonts w:ascii="Arial" w:eastAsia="宋体" w:hAnsi="Arial" w:cs="Arial"/>
          <w:color w:val="333333"/>
          <w:kern w:val="0"/>
          <w:sz w:val="24"/>
          <w:szCs w:val="24"/>
        </w:rPr>
        <w:t>的昵称）随便看一个</w:t>
      </w:r>
      <w:proofErr w:type="gramStart"/>
      <w:r w:rsidRPr="00D3288C">
        <w:rPr>
          <w:rFonts w:ascii="Arial" w:eastAsia="宋体" w:hAnsi="Arial" w:cs="Arial"/>
          <w:color w:val="333333"/>
          <w:kern w:val="0"/>
          <w:sz w:val="24"/>
          <w:szCs w:val="24"/>
        </w:rPr>
        <w:t>带背景</w:t>
      </w:r>
      <w:proofErr w:type="gramEnd"/>
      <w:r w:rsidRPr="00D3288C">
        <w:rPr>
          <w:rFonts w:ascii="Arial" w:eastAsia="宋体" w:hAnsi="Arial" w:cs="Arial"/>
          <w:color w:val="333333"/>
          <w:kern w:val="0"/>
          <w:sz w:val="24"/>
          <w:szCs w:val="24"/>
        </w:rPr>
        <w:t>图片的元素，例如下面这个（免费注册按钮）：</w:t>
      </w:r>
      <w:r w:rsidRPr="00D3288C">
        <w:rPr>
          <w:rFonts w:ascii="Arial" w:eastAsia="宋体" w:hAnsi="Arial" w:cs="Arial"/>
          <w:color w:val="333333"/>
          <w:kern w:val="0"/>
          <w:sz w:val="24"/>
          <w:szCs w:val="24"/>
        </w:rPr>
        <w:br/>
      </w:r>
      <w:r>
        <w:rPr>
          <w:rFonts w:ascii="Arial" w:eastAsia="宋体" w:hAnsi="Arial" w:cs="Arial"/>
          <w:noProof/>
          <w:color w:val="333333"/>
          <w:kern w:val="0"/>
          <w:sz w:val="24"/>
          <w:szCs w:val="24"/>
        </w:rPr>
        <w:drawing>
          <wp:inline distT="0" distB="0" distL="0" distR="0">
            <wp:extent cx="4189730" cy="1528445"/>
            <wp:effectExtent l="0" t="0" r="1270" b="0"/>
            <wp:docPr id="3" name="图片 3" descr="淘宝首页背景图片样式合并 张鑫旭-鑫空间-鑫生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淘宝首页背景图片样式合并 张鑫旭-鑫空间-鑫生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9730" cy="1528445"/>
                    </a:xfrm>
                    <a:prstGeom prst="rect">
                      <a:avLst/>
                    </a:prstGeom>
                    <a:noFill/>
                    <a:ln>
                      <a:noFill/>
                    </a:ln>
                  </pic:spPr>
                </pic:pic>
              </a:graphicData>
            </a:graphic>
          </wp:inline>
        </w:drawing>
      </w:r>
    </w:p>
    <w:p w:rsidR="00D3288C" w:rsidRPr="00D3288C" w:rsidRDefault="00D3288C" w:rsidP="00D3288C">
      <w:pPr>
        <w:widowControl/>
        <w:shd w:val="clear" w:color="auto" w:fill="FFFFFF"/>
        <w:spacing w:before="240" w:after="240" w:line="360" w:lineRule="atLeast"/>
        <w:rPr>
          <w:rFonts w:ascii="Arial" w:eastAsia="宋体" w:hAnsi="Arial" w:cs="Arial"/>
          <w:color w:val="333333"/>
          <w:kern w:val="0"/>
          <w:sz w:val="24"/>
          <w:szCs w:val="24"/>
        </w:rPr>
      </w:pPr>
      <w:r w:rsidRPr="00D3288C">
        <w:rPr>
          <w:rFonts w:ascii="Arial" w:eastAsia="宋体" w:hAnsi="Arial" w:cs="Arial"/>
          <w:color w:val="333333"/>
          <w:kern w:val="0"/>
          <w:sz w:val="24"/>
          <w:szCs w:val="24"/>
        </w:rPr>
        <w:lastRenderedPageBreak/>
        <w:t>此时</w:t>
      </w:r>
      <w:r w:rsidRPr="00D3288C">
        <w:rPr>
          <w:rFonts w:ascii="Arial" w:eastAsia="宋体" w:hAnsi="Arial" w:cs="Arial"/>
          <w:color w:val="333333"/>
          <w:kern w:val="0"/>
          <w:sz w:val="24"/>
          <w:szCs w:val="24"/>
        </w:rPr>
        <w:t>firebug</w:t>
      </w:r>
      <w:r w:rsidRPr="00D3288C">
        <w:rPr>
          <w:rFonts w:ascii="Arial" w:eastAsia="宋体" w:hAnsi="Arial" w:cs="Arial"/>
          <w:color w:val="333333"/>
          <w:kern w:val="0"/>
          <w:sz w:val="24"/>
          <w:szCs w:val="24"/>
        </w:rPr>
        <w:t>右侧显示的内容截图如下：</w:t>
      </w:r>
      <w:r w:rsidRPr="00D3288C">
        <w:rPr>
          <w:rFonts w:ascii="Arial" w:eastAsia="宋体" w:hAnsi="Arial" w:cs="Arial"/>
          <w:color w:val="333333"/>
          <w:kern w:val="0"/>
          <w:sz w:val="24"/>
          <w:szCs w:val="24"/>
        </w:rPr>
        <w:br/>
      </w:r>
      <w:r>
        <w:rPr>
          <w:rFonts w:ascii="Arial" w:eastAsia="宋体" w:hAnsi="Arial" w:cs="Arial"/>
          <w:noProof/>
          <w:color w:val="333333"/>
          <w:kern w:val="0"/>
          <w:sz w:val="24"/>
          <w:szCs w:val="24"/>
        </w:rPr>
        <w:drawing>
          <wp:inline distT="0" distB="0" distL="0" distR="0">
            <wp:extent cx="5411470" cy="3241040"/>
            <wp:effectExtent l="0" t="0" r="0" b="0"/>
            <wp:docPr id="2" name="图片 2" descr="淘宝首页免费注册按钮  张鑫旭-鑫空间-鑫生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淘宝首页免费注册按钮  张鑫旭-鑫空间-鑫生活"/>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1470" cy="3241040"/>
                    </a:xfrm>
                    <a:prstGeom prst="rect">
                      <a:avLst/>
                    </a:prstGeom>
                    <a:noFill/>
                    <a:ln>
                      <a:noFill/>
                    </a:ln>
                  </pic:spPr>
                </pic:pic>
              </a:graphicData>
            </a:graphic>
          </wp:inline>
        </w:drawing>
      </w:r>
    </w:p>
    <w:p w:rsidR="00D3288C" w:rsidRPr="00D3288C" w:rsidRDefault="00D3288C" w:rsidP="00D3288C">
      <w:pPr>
        <w:widowControl/>
        <w:shd w:val="clear" w:color="auto" w:fill="FFFFFF"/>
        <w:spacing w:before="240" w:after="240" w:line="360" w:lineRule="atLeast"/>
        <w:rPr>
          <w:rFonts w:ascii="Arial" w:eastAsia="宋体" w:hAnsi="Arial" w:cs="Arial"/>
          <w:color w:val="333333"/>
          <w:kern w:val="0"/>
          <w:sz w:val="24"/>
          <w:szCs w:val="24"/>
        </w:rPr>
      </w:pPr>
      <w:r w:rsidRPr="00D3288C">
        <w:rPr>
          <w:rFonts w:ascii="Arial" w:eastAsia="宋体" w:hAnsi="Arial" w:cs="Arial"/>
          <w:color w:val="333333"/>
          <w:kern w:val="0"/>
          <w:sz w:val="24"/>
          <w:szCs w:val="24"/>
        </w:rPr>
        <w:t>其对所有使用到这张</w:t>
      </w:r>
      <w:r w:rsidRPr="00D3288C">
        <w:rPr>
          <w:rFonts w:ascii="Arial" w:eastAsia="宋体" w:hAnsi="Arial" w:cs="Arial"/>
          <w:color w:val="333333"/>
          <w:kern w:val="0"/>
          <w:sz w:val="24"/>
          <w:szCs w:val="24"/>
        </w:rPr>
        <w:t>sprite</w:t>
      </w:r>
      <w:r w:rsidRPr="00D3288C">
        <w:rPr>
          <w:rFonts w:ascii="Arial" w:eastAsia="宋体" w:hAnsi="Arial" w:cs="Arial"/>
          <w:color w:val="333333"/>
          <w:kern w:val="0"/>
          <w:sz w:val="24"/>
          <w:szCs w:val="24"/>
        </w:rPr>
        <w:t>背景图的样式进行了合并，试想下，</w:t>
      </w:r>
      <w:proofErr w:type="gramStart"/>
      <w:r w:rsidRPr="00D3288C">
        <w:rPr>
          <w:rFonts w:ascii="Arial" w:eastAsia="宋体" w:hAnsi="Arial" w:cs="Arial"/>
          <w:color w:val="333333"/>
          <w:kern w:val="0"/>
          <w:sz w:val="24"/>
          <w:szCs w:val="24"/>
        </w:rPr>
        <w:t>淘宝的</w:t>
      </w:r>
      <w:proofErr w:type="gramEnd"/>
      <w:r w:rsidRPr="00D3288C">
        <w:rPr>
          <w:rFonts w:ascii="Arial" w:eastAsia="宋体" w:hAnsi="Arial" w:cs="Arial"/>
          <w:color w:val="333333"/>
          <w:kern w:val="0"/>
          <w:sz w:val="24"/>
          <w:szCs w:val="24"/>
        </w:rPr>
        <w:t>背景图片地址这么长，加入这些样式不合并，那么首页的</w:t>
      </w:r>
      <w:r w:rsidRPr="00D3288C">
        <w:rPr>
          <w:rFonts w:ascii="Arial" w:eastAsia="宋体" w:hAnsi="Arial" w:cs="Arial"/>
          <w:color w:val="333333"/>
          <w:kern w:val="0"/>
          <w:sz w:val="24"/>
          <w:szCs w:val="24"/>
        </w:rPr>
        <w:t>CSS</w:t>
      </w:r>
      <w:r w:rsidRPr="00D3288C">
        <w:rPr>
          <w:rFonts w:ascii="Arial" w:eastAsia="宋体" w:hAnsi="Arial" w:cs="Arial"/>
          <w:color w:val="333333"/>
          <w:kern w:val="0"/>
          <w:sz w:val="24"/>
          <w:szCs w:val="24"/>
        </w:rPr>
        <w:t>大小增加的量可能要上</w:t>
      </w:r>
      <w:r w:rsidRPr="00D3288C">
        <w:rPr>
          <w:rFonts w:ascii="Arial" w:eastAsia="宋体" w:hAnsi="Arial" w:cs="Arial"/>
          <w:color w:val="333333"/>
          <w:kern w:val="0"/>
          <w:sz w:val="24"/>
          <w:szCs w:val="24"/>
        </w:rPr>
        <w:t>K</w:t>
      </w:r>
      <w:r w:rsidRPr="00D3288C">
        <w:rPr>
          <w:rFonts w:ascii="Arial" w:eastAsia="宋体" w:hAnsi="Arial" w:cs="Arial"/>
          <w:color w:val="333333"/>
          <w:kern w:val="0"/>
          <w:sz w:val="24"/>
          <w:szCs w:val="24"/>
        </w:rPr>
        <w:t>了，</w:t>
      </w:r>
      <w:proofErr w:type="gramStart"/>
      <w:r w:rsidRPr="00D3288C">
        <w:rPr>
          <w:rFonts w:ascii="Arial" w:eastAsia="宋体" w:hAnsi="Arial" w:cs="Arial"/>
          <w:color w:val="333333"/>
          <w:kern w:val="0"/>
          <w:sz w:val="24"/>
          <w:szCs w:val="24"/>
        </w:rPr>
        <w:t>对于淘宝首页</w:t>
      </w:r>
      <w:proofErr w:type="gramEnd"/>
      <w:r w:rsidRPr="00D3288C">
        <w:rPr>
          <w:rFonts w:ascii="Arial" w:eastAsia="宋体" w:hAnsi="Arial" w:cs="Arial"/>
          <w:color w:val="333333"/>
          <w:kern w:val="0"/>
          <w:sz w:val="24"/>
          <w:szCs w:val="24"/>
        </w:rPr>
        <w:t>这样大流量的</w:t>
      </w:r>
      <w:proofErr w:type="gramStart"/>
      <w:r w:rsidRPr="00D3288C">
        <w:rPr>
          <w:rFonts w:ascii="Arial" w:eastAsia="宋体" w:hAnsi="Arial" w:cs="Arial"/>
          <w:color w:val="333333"/>
          <w:kern w:val="0"/>
          <w:sz w:val="24"/>
          <w:szCs w:val="24"/>
        </w:rPr>
        <w:t>的</w:t>
      </w:r>
      <w:proofErr w:type="gramEnd"/>
      <w:r w:rsidRPr="00D3288C">
        <w:rPr>
          <w:rFonts w:ascii="Arial" w:eastAsia="宋体" w:hAnsi="Arial" w:cs="Arial"/>
          <w:color w:val="333333"/>
          <w:kern w:val="0"/>
          <w:sz w:val="24"/>
          <w:szCs w:val="24"/>
        </w:rPr>
        <w:t>页面来说，增加</w:t>
      </w:r>
      <w:r w:rsidRPr="00D3288C">
        <w:rPr>
          <w:rFonts w:ascii="Arial" w:eastAsia="宋体" w:hAnsi="Arial" w:cs="Arial"/>
          <w:color w:val="333333"/>
          <w:kern w:val="0"/>
          <w:sz w:val="24"/>
          <w:szCs w:val="24"/>
        </w:rPr>
        <w:t>1K</w:t>
      </w:r>
      <w:r w:rsidRPr="00D3288C">
        <w:rPr>
          <w:rFonts w:ascii="Arial" w:eastAsia="宋体" w:hAnsi="Arial" w:cs="Arial"/>
          <w:color w:val="333333"/>
          <w:kern w:val="0"/>
          <w:sz w:val="24"/>
          <w:szCs w:val="24"/>
        </w:rPr>
        <w:t>的大小，就是要从马</w:t>
      </w:r>
      <w:proofErr w:type="gramStart"/>
      <w:r w:rsidRPr="00D3288C">
        <w:rPr>
          <w:rFonts w:ascii="Arial" w:eastAsia="宋体" w:hAnsi="Arial" w:cs="Arial"/>
          <w:color w:val="333333"/>
          <w:kern w:val="0"/>
          <w:sz w:val="24"/>
          <w:szCs w:val="24"/>
        </w:rPr>
        <w:t>云手中</w:t>
      </w:r>
      <w:proofErr w:type="gramEnd"/>
      <w:r w:rsidRPr="00D3288C">
        <w:rPr>
          <w:rFonts w:ascii="Arial" w:eastAsia="宋体" w:hAnsi="Arial" w:cs="Arial"/>
          <w:color w:val="333333"/>
          <w:kern w:val="0"/>
          <w:sz w:val="24"/>
          <w:szCs w:val="24"/>
        </w:rPr>
        <w:t>拿走成百上万的</w:t>
      </w:r>
      <w:r w:rsidRPr="00D3288C">
        <w:rPr>
          <w:rFonts w:ascii="Arial" w:eastAsia="宋体" w:hAnsi="Arial" w:cs="Arial"/>
          <w:color w:val="333333"/>
          <w:kern w:val="0"/>
          <w:sz w:val="24"/>
          <w:szCs w:val="24"/>
        </w:rPr>
        <w:t>money~~</w:t>
      </w:r>
    </w:p>
    <w:p w:rsidR="00D3288C" w:rsidRPr="00D3288C" w:rsidRDefault="00D3288C" w:rsidP="00D3288C">
      <w:pPr>
        <w:widowControl/>
        <w:shd w:val="clear" w:color="auto" w:fill="FFFFFF"/>
        <w:spacing w:before="240" w:after="240" w:line="360" w:lineRule="atLeast"/>
        <w:rPr>
          <w:rFonts w:ascii="Arial" w:eastAsia="宋体" w:hAnsi="Arial" w:cs="Arial"/>
          <w:color w:val="333333"/>
          <w:kern w:val="0"/>
          <w:sz w:val="24"/>
          <w:szCs w:val="24"/>
        </w:rPr>
      </w:pPr>
      <w:r w:rsidRPr="00D3288C">
        <w:rPr>
          <w:rFonts w:ascii="Arial" w:eastAsia="宋体" w:hAnsi="Arial" w:cs="Arial"/>
          <w:color w:val="333333"/>
          <w:kern w:val="0"/>
          <w:sz w:val="24"/>
          <w:szCs w:val="24"/>
        </w:rPr>
        <w:t>就我自己而言，使用最多的合并也是背景图片的合并。其次就是一些效果类似但又不完全一致的模块化元素。样式的合并，没有规律性可言，一般，遇到结构或是写法类似但又不完全一样的元素的时候，就可以使用样式的合并。</w:t>
      </w:r>
    </w:p>
    <w:p w:rsidR="00D3288C" w:rsidRPr="00D3288C" w:rsidRDefault="00D3288C" w:rsidP="00D3288C">
      <w:pPr>
        <w:widowControl/>
        <w:shd w:val="clear" w:color="auto" w:fill="FFFFFF"/>
        <w:spacing w:before="240" w:after="240" w:line="360" w:lineRule="atLeast"/>
        <w:rPr>
          <w:rFonts w:ascii="Arial" w:eastAsia="宋体" w:hAnsi="Arial" w:cs="Arial"/>
          <w:color w:val="333333"/>
          <w:kern w:val="0"/>
          <w:sz w:val="24"/>
          <w:szCs w:val="24"/>
        </w:rPr>
      </w:pPr>
      <w:r w:rsidRPr="00D3288C">
        <w:rPr>
          <w:rFonts w:ascii="Arial" w:eastAsia="宋体" w:hAnsi="Arial" w:cs="Arial"/>
          <w:color w:val="333333"/>
          <w:kern w:val="0"/>
          <w:sz w:val="24"/>
          <w:szCs w:val="24"/>
        </w:rPr>
        <w:t>使用英文字符的逗号</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分隔样式名，将相同的样式写在后面，</w:t>
      </w:r>
      <w:proofErr w:type="gramStart"/>
      <w:r w:rsidRPr="00D3288C">
        <w:rPr>
          <w:rFonts w:ascii="Arial" w:eastAsia="宋体" w:hAnsi="Arial" w:cs="Arial"/>
          <w:color w:val="333333"/>
          <w:kern w:val="0"/>
          <w:sz w:val="24"/>
          <w:szCs w:val="24"/>
        </w:rPr>
        <w:t>这也些类似于</w:t>
      </w:r>
      <w:proofErr w:type="gramEnd"/>
      <w:r w:rsidRPr="00D3288C">
        <w:rPr>
          <w:rFonts w:ascii="Arial" w:eastAsia="宋体" w:hAnsi="Arial" w:cs="Arial"/>
          <w:color w:val="333333"/>
          <w:kern w:val="0"/>
          <w:sz w:val="24"/>
          <w:szCs w:val="24"/>
        </w:rPr>
        <w:t>初中数学里的</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合并同类项</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。项目不同，情况也各异，要想达到充分的样式合并，前期的设计与架构很重要。</w:t>
      </w:r>
    </w:p>
    <w:p w:rsidR="00D3288C" w:rsidRPr="00D3288C" w:rsidRDefault="00D3288C" w:rsidP="00D3288C">
      <w:pPr>
        <w:widowControl/>
        <w:shd w:val="clear" w:color="auto" w:fill="FFFFFF"/>
        <w:spacing w:before="270"/>
        <w:outlineLvl w:val="2"/>
        <w:rPr>
          <w:rFonts w:ascii="Arial" w:eastAsia="宋体" w:hAnsi="Arial" w:cs="Arial"/>
          <w:b/>
          <w:bCs/>
          <w:color w:val="333333"/>
          <w:kern w:val="0"/>
          <w:sz w:val="33"/>
          <w:szCs w:val="33"/>
        </w:rPr>
      </w:pPr>
      <w:r w:rsidRPr="00D3288C">
        <w:rPr>
          <w:rFonts w:ascii="Arial" w:eastAsia="宋体" w:hAnsi="Arial" w:cs="Arial"/>
          <w:b/>
          <w:bCs/>
          <w:color w:val="333333"/>
          <w:kern w:val="0"/>
          <w:sz w:val="33"/>
          <w:szCs w:val="33"/>
        </w:rPr>
        <w:t>四、</w:t>
      </w:r>
      <w:r w:rsidRPr="00D3288C">
        <w:rPr>
          <w:rFonts w:ascii="Arial" w:eastAsia="宋体" w:hAnsi="Arial" w:cs="Arial"/>
          <w:b/>
          <w:bCs/>
          <w:color w:val="333333"/>
          <w:kern w:val="0"/>
          <w:sz w:val="33"/>
          <w:szCs w:val="33"/>
        </w:rPr>
        <w:t>CSS</w:t>
      </w:r>
      <w:r w:rsidRPr="00D3288C">
        <w:rPr>
          <w:rFonts w:ascii="Arial" w:eastAsia="宋体" w:hAnsi="Arial" w:cs="Arial"/>
          <w:b/>
          <w:bCs/>
          <w:color w:val="333333"/>
          <w:kern w:val="0"/>
          <w:sz w:val="33"/>
          <w:szCs w:val="33"/>
        </w:rPr>
        <w:t>分离与</w:t>
      </w:r>
      <w:r w:rsidRPr="00D3288C">
        <w:rPr>
          <w:rFonts w:ascii="Arial" w:eastAsia="宋体" w:hAnsi="Arial" w:cs="Arial"/>
          <w:b/>
          <w:bCs/>
          <w:color w:val="333333"/>
          <w:kern w:val="0"/>
          <w:sz w:val="33"/>
          <w:szCs w:val="33"/>
        </w:rPr>
        <w:t>CSS</w:t>
      </w:r>
      <w:r w:rsidRPr="00D3288C">
        <w:rPr>
          <w:rFonts w:ascii="Arial" w:eastAsia="宋体" w:hAnsi="Arial" w:cs="Arial"/>
          <w:b/>
          <w:bCs/>
          <w:color w:val="333333"/>
          <w:kern w:val="0"/>
          <w:sz w:val="33"/>
          <w:szCs w:val="33"/>
        </w:rPr>
        <w:t>合并的共存</w:t>
      </w:r>
    </w:p>
    <w:p w:rsidR="00D3288C" w:rsidRPr="00D3288C" w:rsidRDefault="00D3288C" w:rsidP="00D3288C">
      <w:pPr>
        <w:widowControl/>
        <w:shd w:val="clear" w:color="auto" w:fill="FFFFFF"/>
        <w:spacing w:before="240" w:after="240" w:line="360" w:lineRule="atLeast"/>
        <w:rPr>
          <w:rFonts w:ascii="Arial" w:eastAsia="宋体" w:hAnsi="Arial" w:cs="Arial"/>
          <w:color w:val="333333"/>
          <w:kern w:val="0"/>
          <w:sz w:val="24"/>
          <w:szCs w:val="24"/>
        </w:rPr>
      </w:pPr>
      <w:r w:rsidRPr="00D3288C">
        <w:rPr>
          <w:rFonts w:ascii="Arial" w:eastAsia="宋体" w:hAnsi="Arial" w:cs="Arial"/>
          <w:color w:val="333333"/>
          <w:kern w:val="0"/>
          <w:sz w:val="24"/>
          <w:szCs w:val="24"/>
        </w:rPr>
        <w:t>CSS“</w:t>
      </w:r>
      <w:r w:rsidRPr="00D3288C">
        <w:rPr>
          <w:rFonts w:ascii="Arial" w:eastAsia="宋体" w:hAnsi="Arial" w:cs="Arial"/>
          <w:color w:val="333333"/>
          <w:kern w:val="0"/>
          <w:sz w:val="24"/>
          <w:szCs w:val="24"/>
        </w:rPr>
        <w:t>通用库</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游离于三界之外，不参与这类纷争（例如与其他元素合并）。这里的</w:t>
      </w:r>
      <w:r w:rsidRPr="00D3288C">
        <w:rPr>
          <w:rFonts w:ascii="Arial" w:eastAsia="宋体" w:hAnsi="Arial" w:cs="Arial"/>
          <w:color w:val="333333"/>
          <w:kern w:val="0"/>
          <w:sz w:val="24"/>
          <w:szCs w:val="24"/>
        </w:rPr>
        <w:t>CSS</w:t>
      </w:r>
      <w:r w:rsidRPr="00D3288C">
        <w:rPr>
          <w:rFonts w:ascii="Arial" w:eastAsia="宋体" w:hAnsi="Arial" w:cs="Arial"/>
          <w:color w:val="333333"/>
          <w:kern w:val="0"/>
          <w:sz w:val="24"/>
          <w:szCs w:val="24"/>
        </w:rPr>
        <w:t>分离指的就是在实际项目中分离出来的</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实际项目库</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。一般情况下，</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分离</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与</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合并</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处于</w:t>
      </w:r>
      <w:r w:rsidRPr="00D3288C">
        <w:rPr>
          <w:rFonts w:ascii="Arial" w:eastAsia="宋体" w:hAnsi="Arial" w:cs="Arial"/>
          <w:color w:val="333333"/>
          <w:kern w:val="0"/>
          <w:sz w:val="24"/>
          <w:szCs w:val="24"/>
        </w:rPr>
        <w:t>CSS</w:t>
      </w:r>
      <w:r w:rsidRPr="00D3288C">
        <w:rPr>
          <w:rFonts w:ascii="Arial" w:eastAsia="宋体" w:hAnsi="Arial" w:cs="Arial"/>
          <w:color w:val="333333"/>
          <w:kern w:val="0"/>
          <w:sz w:val="24"/>
          <w:szCs w:val="24"/>
        </w:rPr>
        <w:t>文件的不同部分，两者是不搭</w:t>
      </w:r>
      <w:proofErr w:type="gramStart"/>
      <w:r w:rsidRPr="00D3288C">
        <w:rPr>
          <w:rFonts w:ascii="Arial" w:eastAsia="宋体" w:hAnsi="Arial" w:cs="Arial"/>
          <w:color w:val="333333"/>
          <w:kern w:val="0"/>
          <w:sz w:val="24"/>
          <w:szCs w:val="24"/>
        </w:rPr>
        <w:t>噶</w:t>
      </w:r>
      <w:proofErr w:type="gramEnd"/>
      <w:r w:rsidRPr="00D3288C">
        <w:rPr>
          <w:rFonts w:ascii="Arial" w:eastAsia="宋体" w:hAnsi="Arial" w:cs="Arial"/>
          <w:color w:val="333333"/>
          <w:kern w:val="0"/>
          <w:sz w:val="24"/>
          <w:szCs w:val="24"/>
        </w:rPr>
        <w:t>的。</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分离</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一般针对那些非模块化的元素，而</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合并</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多针对模块化的元素，所以两者是对立的属于不同类别的，之间不会产生什么冲突。由于两者都有精简</w:t>
      </w:r>
      <w:r w:rsidRPr="00D3288C">
        <w:rPr>
          <w:rFonts w:ascii="Arial" w:eastAsia="宋体" w:hAnsi="Arial" w:cs="Arial"/>
          <w:color w:val="333333"/>
          <w:kern w:val="0"/>
          <w:sz w:val="24"/>
          <w:szCs w:val="24"/>
        </w:rPr>
        <w:t>CSS</w:t>
      </w:r>
      <w:r w:rsidRPr="00D3288C">
        <w:rPr>
          <w:rFonts w:ascii="Arial" w:eastAsia="宋体" w:hAnsi="Arial" w:cs="Arial"/>
          <w:color w:val="333333"/>
          <w:kern w:val="0"/>
          <w:sz w:val="24"/>
          <w:szCs w:val="24"/>
        </w:rPr>
        <w:t>代码的作用，所以双管齐下，事半功倍。</w:t>
      </w:r>
    </w:p>
    <w:p w:rsidR="00D3288C" w:rsidRPr="00D3288C" w:rsidRDefault="00D3288C" w:rsidP="00D3288C">
      <w:pPr>
        <w:widowControl/>
        <w:shd w:val="clear" w:color="auto" w:fill="FFFFFF"/>
        <w:spacing w:before="240" w:after="240" w:line="360" w:lineRule="atLeast"/>
        <w:rPr>
          <w:rFonts w:ascii="Arial" w:eastAsia="宋体" w:hAnsi="Arial" w:cs="Arial"/>
          <w:color w:val="333333"/>
          <w:kern w:val="0"/>
          <w:sz w:val="24"/>
          <w:szCs w:val="24"/>
        </w:rPr>
      </w:pPr>
      <w:r w:rsidRPr="00D3288C">
        <w:rPr>
          <w:rFonts w:ascii="Arial" w:eastAsia="宋体" w:hAnsi="Arial" w:cs="Arial"/>
          <w:color w:val="333333"/>
          <w:kern w:val="0"/>
          <w:sz w:val="24"/>
          <w:szCs w:val="24"/>
        </w:rPr>
        <w:lastRenderedPageBreak/>
        <w:t>虽说</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井水不犯河水，鸡腿有别鸭腿</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，但是河水泛滥，家禽</w:t>
      </w:r>
      <w:proofErr w:type="gramStart"/>
      <w:r w:rsidRPr="00D3288C">
        <w:rPr>
          <w:rFonts w:ascii="Arial" w:eastAsia="宋体" w:hAnsi="Arial" w:cs="Arial"/>
          <w:color w:val="333333"/>
          <w:kern w:val="0"/>
          <w:sz w:val="24"/>
          <w:szCs w:val="24"/>
        </w:rPr>
        <w:t>玩蛋之</w:t>
      </w:r>
      <w:proofErr w:type="gramEnd"/>
      <w:r w:rsidRPr="00D3288C">
        <w:rPr>
          <w:rFonts w:ascii="Arial" w:eastAsia="宋体" w:hAnsi="Arial" w:cs="Arial"/>
          <w:color w:val="333333"/>
          <w:kern w:val="0"/>
          <w:sz w:val="24"/>
          <w:szCs w:val="24"/>
        </w:rPr>
        <w:t>时，两者也会产生交集的。</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分离</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与</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合并</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也是如此。这不是一句话能够说清楚的，带我娓娓道来。</w:t>
      </w:r>
    </w:p>
    <w:p w:rsidR="00D3288C" w:rsidRPr="00D3288C" w:rsidRDefault="00D3288C" w:rsidP="00D3288C">
      <w:pPr>
        <w:widowControl/>
        <w:shd w:val="clear" w:color="auto" w:fill="FFFFFF"/>
        <w:spacing w:before="240" w:after="240" w:line="360" w:lineRule="atLeast"/>
        <w:rPr>
          <w:rFonts w:ascii="Arial" w:eastAsia="宋体" w:hAnsi="Arial" w:cs="Arial"/>
          <w:color w:val="333333"/>
          <w:kern w:val="0"/>
          <w:sz w:val="24"/>
          <w:szCs w:val="24"/>
        </w:rPr>
      </w:pPr>
      <w:r w:rsidRPr="00D3288C">
        <w:rPr>
          <w:rFonts w:ascii="Arial" w:eastAsia="宋体" w:hAnsi="Arial" w:cs="Arial"/>
          <w:color w:val="333333"/>
          <w:kern w:val="0"/>
          <w:sz w:val="24"/>
          <w:szCs w:val="24"/>
        </w:rPr>
        <w:t>前面提到，模块化元素是不适宜使用分离的。比说如，文本框，设计师们往往喜欢在文本框上打主意，例如添加个淡灰渐变背景什么的，例如下面的效果（为截图）：</w:t>
      </w:r>
    </w:p>
    <w:p w:rsidR="00D3288C" w:rsidRPr="00D3288C" w:rsidRDefault="00D3288C" w:rsidP="00D3288C">
      <w:pPr>
        <w:widowControl/>
        <w:shd w:val="clear" w:color="auto" w:fill="FFFFFF"/>
        <w:spacing w:before="240" w:after="240" w:line="360" w:lineRule="atLeast"/>
        <w:rPr>
          <w:rFonts w:ascii="Arial" w:eastAsia="宋体" w:hAnsi="Arial" w:cs="Arial"/>
          <w:color w:val="333333"/>
          <w:kern w:val="0"/>
          <w:sz w:val="24"/>
          <w:szCs w:val="24"/>
        </w:rPr>
      </w:pPr>
      <w:r>
        <w:rPr>
          <w:rFonts w:ascii="Arial" w:eastAsia="宋体" w:hAnsi="Arial" w:cs="Arial"/>
          <w:noProof/>
          <w:color w:val="333333"/>
          <w:kern w:val="0"/>
          <w:sz w:val="24"/>
          <w:szCs w:val="24"/>
        </w:rPr>
        <w:drawing>
          <wp:inline distT="0" distB="0" distL="0" distR="0">
            <wp:extent cx="4217035" cy="1992630"/>
            <wp:effectExtent l="0" t="0" r="0" b="7620"/>
            <wp:docPr id="1" name="图片 1" descr="带有渐变背景效果的文本框 张鑫旭-鑫空间-鑫生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带有渐变背景效果的文本框 张鑫旭-鑫空间-鑫生活"/>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7035" cy="1992630"/>
                    </a:xfrm>
                    <a:prstGeom prst="rect">
                      <a:avLst/>
                    </a:prstGeom>
                    <a:noFill/>
                    <a:ln>
                      <a:noFill/>
                    </a:ln>
                  </pic:spPr>
                </pic:pic>
              </a:graphicData>
            </a:graphic>
          </wp:inline>
        </w:drawing>
      </w:r>
    </w:p>
    <w:p w:rsidR="00D3288C" w:rsidRPr="00D3288C" w:rsidRDefault="00D3288C" w:rsidP="00D3288C">
      <w:pPr>
        <w:widowControl/>
        <w:shd w:val="clear" w:color="auto" w:fill="FFFFFF"/>
        <w:spacing w:before="240" w:after="240" w:line="360" w:lineRule="atLeast"/>
        <w:rPr>
          <w:rFonts w:ascii="Arial" w:eastAsia="宋体" w:hAnsi="Arial" w:cs="Arial"/>
          <w:color w:val="333333"/>
          <w:kern w:val="0"/>
          <w:sz w:val="24"/>
          <w:szCs w:val="24"/>
        </w:rPr>
      </w:pPr>
      <w:r w:rsidRPr="00D3288C">
        <w:rPr>
          <w:rFonts w:ascii="Arial" w:eastAsia="宋体" w:hAnsi="Arial" w:cs="Arial"/>
          <w:color w:val="333333"/>
          <w:kern w:val="0"/>
          <w:sz w:val="24"/>
          <w:szCs w:val="24"/>
        </w:rPr>
        <w:t>这里的文本框就是</w:t>
      </w:r>
      <w:proofErr w:type="gramStart"/>
      <w:r w:rsidRPr="00D3288C">
        <w:rPr>
          <w:rFonts w:ascii="Arial" w:eastAsia="宋体" w:hAnsi="Arial" w:cs="Arial"/>
          <w:color w:val="333333"/>
          <w:kern w:val="0"/>
          <w:sz w:val="24"/>
          <w:szCs w:val="24"/>
        </w:rPr>
        <w:t>整站通用</w:t>
      </w:r>
      <w:proofErr w:type="gramEnd"/>
      <w:r w:rsidRPr="00D3288C">
        <w:rPr>
          <w:rFonts w:ascii="Arial" w:eastAsia="宋体" w:hAnsi="Arial" w:cs="Arial"/>
          <w:color w:val="333333"/>
          <w:kern w:val="0"/>
          <w:sz w:val="24"/>
          <w:szCs w:val="24"/>
        </w:rPr>
        <w:t>的独立的</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模块化元素</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，是不推荐使用分离的。总共整个网站，文本框的宽度有好几种，从宽度</w:t>
      </w:r>
      <w:r w:rsidRPr="00D3288C">
        <w:rPr>
          <w:rFonts w:ascii="Arial" w:eastAsia="宋体" w:hAnsi="Arial" w:cs="Arial"/>
          <w:color w:val="333333"/>
          <w:kern w:val="0"/>
          <w:sz w:val="24"/>
          <w:szCs w:val="24"/>
        </w:rPr>
        <w:t>50</w:t>
      </w:r>
      <w:r w:rsidRPr="00D3288C">
        <w:rPr>
          <w:rFonts w:ascii="Arial" w:eastAsia="宋体" w:hAnsi="Arial" w:cs="Arial"/>
          <w:color w:val="333333"/>
          <w:kern w:val="0"/>
          <w:sz w:val="24"/>
          <w:szCs w:val="24"/>
        </w:rPr>
        <w:t>像素左右的，</w:t>
      </w:r>
      <w:r w:rsidRPr="00D3288C">
        <w:rPr>
          <w:rFonts w:ascii="Arial" w:eastAsia="宋体" w:hAnsi="Arial" w:cs="Arial"/>
          <w:color w:val="333333"/>
          <w:kern w:val="0"/>
          <w:sz w:val="24"/>
          <w:szCs w:val="24"/>
        </w:rPr>
        <w:t>200</w:t>
      </w:r>
      <w:r w:rsidRPr="00D3288C">
        <w:rPr>
          <w:rFonts w:ascii="Arial" w:eastAsia="宋体" w:hAnsi="Arial" w:cs="Arial"/>
          <w:color w:val="333333"/>
          <w:kern w:val="0"/>
          <w:sz w:val="24"/>
          <w:szCs w:val="24"/>
        </w:rPr>
        <w:t>像素左右的，到</w:t>
      </w:r>
      <w:r w:rsidRPr="00D3288C">
        <w:rPr>
          <w:rFonts w:ascii="Arial" w:eastAsia="宋体" w:hAnsi="Arial" w:cs="Arial"/>
          <w:color w:val="333333"/>
          <w:kern w:val="0"/>
          <w:sz w:val="24"/>
          <w:szCs w:val="24"/>
        </w:rPr>
        <w:t>450</w:t>
      </w:r>
      <w:r w:rsidRPr="00D3288C">
        <w:rPr>
          <w:rFonts w:ascii="Arial" w:eastAsia="宋体" w:hAnsi="Arial" w:cs="Arial"/>
          <w:color w:val="333333"/>
          <w:kern w:val="0"/>
          <w:sz w:val="24"/>
          <w:szCs w:val="24"/>
        </w:rPr>
        <w:t>像素左右的都会有，我们不可能针对每个宽度写一个独立的样式的。显然，这里需要对文本框样式进行合并，将公共的部分独立出来，于是，我们可能会有如下的代码（其中</w:t>
      </w:r>
      <w:r w:rsidRPr="00D3288C">
        <w:rPr>
          <w:rFonts w:ascii="Arial" w:eastAsia="宋体" w:hAnsi="Arial" w:cs="Arial"/>
          <w:color w:val="333333"/>
          <w:kern w:val="0"/>
          <w:sz w:val="24"/>
          <w:szCs w:val="24"/>
        </w:rPr>
        <w:t>inset</w:t>
      </w:r>
      <w:r w:rsidRPr="00D3288C">
        <w:rPr>
          <w:rFonts w:ascii="Arial" w:eastAsia="宋体" w:hAnsi="Arial" w:cs="Arial"/>
          <w:color w:val="333333"/>
          <w:kern w:val="0"/>
          <w:sz w:val="24"/>
          <w:szCs w:val="24"/>
        </w:rPr>
        <w:t>的背景与其</w:t>
      </w:r>
      <w:proofErr w:type="gramStart"/>
      <w:r w:rsidRPr="00D3288C">
        <w:rPr>
          <w:rFonts w:ascii="Arial" w:eastAsia="宋体" w:hAnsi="Arial" w:cs="Arial"/>
          <w:color w:val="333333"/>
          <w:kern w:val="0"/>
          <w:sz w:val="24"/>
          <w:szCs w:val="24"/>
        </w:rPr>
        <w:t>他背景</w:t>
      </w:r>
      <w:proofErr w:type="gramEnd"/>
      <w:r w:rsidRPr="00D3288C">
        <w:rPr>
          <w:rFonts w:ascii="Arial" w:eastAsia="宋体" w:hAnsi="Arial" w:cs="Arial"/>
          <w:color w:val="333333"/>
          <w:kern w:val="0"/>
          <w:sz w:val="24"/>
          <w:szCs w:val="24"/>
        </w:rPr>
        <w:t>图片元素进行合并了，所以这里只有</w:t>
      </w:r>
      <w:r w:rsidRPr="00D3288C">
        <w:rPr>
          <w:rFonts w:ascii="Arial" w:eastAsia="宋体" w:hAnsi="Arial" w:cs="Arial"/>
          <w:color w:val="333333"/>
          <w:kern w:val="0"/>
          <w:sz w:val="24"/>
          <w:szCs w:val="24"/>
        </w:rPr>
        <w:t>background-position</w:t>
      </w:r>
      <w:r w:rsidRPr="00D3288C">
        <w:rPr>
          <w:rFonts w:ascii="Arial" w:eastAsia="宋体" w:hAnsi="Arial" w:cs="Arial"/>
          <w:color w:val="333333"/>
          <w:kern w:val="0"/>
          <w:sz w:val="24"/>
          <w:szCs w:val="24"/>
        </w:rPr>
        <w:t>属性）：</w:t>
      </w:r>
    </w:p>
    <w:p w:rsidR="00D3288C" w:rsidRPr="00D3288C" w:rsidRDefault="00D3288C" w:rsidP="00D3288C">
      <w:pPr>
        <w:widowControl/>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tLeast"/>
        <w:rPr>
          <w:rFonts w:ascii="Lucida Console" w:eastAsia="宋体" w:hAnsi="Lucida Console" w:cs="宋体"/>
          <w:color w:val="0000FF"/>
          <w:kern w:val="0"/>
          <w:sz w:val="20"/>
          <w:szCs w:val="20"/>
        </w:rPr>
      </w:pPr>
      <w:r w:rsidRPr="00D3288C">
        <w:rPr>
          <w:rFonts w:ascii="Lucida Console" w:eastAsia="宋体" w:hAnsi="Lucida Console" w:cs="宋体"/>
          <w:color w:val="0000FF"/>
          <w:kern w:val="0"/>
          <w:sz w:val="20"/>
          <w:szCs w:val="20"/>
        </w:rPr>
        <w:t>.</w:t>
      </w:r>
      <w:proofErr w:type="gramStart"/>
      <w:r w:rsidRPr="00D3288C">
        <w:rPr>
          <w:rFonts w:ascii="Lucida Console" w:eastAsia="宋体" w:hAnsi="Lucida Console" w:cs="宋体"/>
          <w:color w:val="0000FF"/>
          <w:kern w:val="0"/>
          <w:sz w:val="20"/>
          <w:szCs w:val="20"/>
        </w:rPr>
        <w:t>inset{</w:t>
      </w:r>
      <w:proofErr w:type="gramEnd"/>
    </w:p>
    <w:p w:rsidR="00D3288C" w:rsidRPr="00D3288C" w:rsidRDefault="00D3288C" w:rsidP="00D3288C">
      <w:pPr>
        <w:widowControl/>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tLeast"/>
        <w:rPr>
          <w:rFonts w:ascii="Lucida Console" w:eastAsia="宋体" w:hAnsi="Lucida Console" w:cs="宋体"/>
          <w:color w:val="0000FF"/>
          <w:kern w:val="0"/>
          <w:sz w:val="20"/>
          <w:szCs w:val="20"/>
        </w:rPr>
      </w:pPr>
      <w:r w:rsidRPr="00D3288C">
        <w:rPr>
          <w:rFonts w:ascii="Lucida Console" w:eastAsia="宋体" w:hAnsi="Lucida Console" w:cs="宋体"/>
          <w:color w:val="0000FF"/>
          <w:kern w:val="0"/>
          <w:sz w:val="20"/>
          <w:szCs w:val="20"/>
        </w:rPr>
        <w:t xml:space="preserve">    </w:t>
      </w:r>
      <w:proofErr w:type="gramStart"/>
      <w:r w:rsidRPr="00D3288C">
        <w:rPr>
          <w:rFonts w:ascii="Lucida Console" w:eastAsia="宋体" w:hAnsi="Lucida Console" w:cs="宋体"/>
          <w:color w:val="0000FF"/>
          <w:kern w:val="0"/>
          <w:sz w:val="20"/>
          <w:szCs w:val="20"/>
        </w:rPr>
        <w:t>height:</w:t>
      </w:r>
      <w:proofErr w:type="gramEnd"/>
      <w:r w:rsidRPr="00D3288C">
        <w:rPr>
          <w:rFonts w:ascii="Lucida Console" w:eastAsia="宋体" w:hAnsi="Lucida Console" w:cs="宋体"/>
          <w:color w:val="0000FF"/>
          <w:kern w:val="0"/>
          <w:sz w:val="20"/>
          <w:szCs w:val="20"/>
        </w:rPr>
        <w:t>16px;</w:t>
      </w:r>
    </w:p>
    <w:p w:rsidR="00D3288C" w:rsidRPr="00D3288C" w:rsidRDefault="00D3288C" w:rsidP="00D3288C">
      <w:pPr>
        <w:widowControl/>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tLeast"/>
        <w:rPr>
          <w:rFonts w:ascii="Lucida Console" w:eastAsia="宋体" w:hAnsi="Lucida Console" w:cs="宋体"/>
          <w:color w:val="0000FF"/>
          <w:kern w:val="0"/>
          <w:sz w:val="20"/>
          <w:szCs w:val="20"/>
        </w:rPr>
      </w:pPr>
      <w:r w:rsidRPr="00D3288C">
        <w:rPr>
          <w:rFonts w:ascii="Lucida Console" w:eastAsia="宋体" w:hAnsi="Lucida Console" w:cs="宋体"/>
          <w:color w:val="0000FF"/>
          <w:kern w:val="0"/>
          <w:sz w:val="20"/>
          <w:szCs w:val="20"/>
        </w:rPr>
        <w:t xml:space="preserve">    </w:t>
      </w:r>
      <w:proofErr w:type="gramStart"/>
      <w:r w:rsidRPr="00D3288C">
        <w:rPr>
          <w:rFonts w:ascii="Lucida Console" w:eastAsia="宋体" w:hAnsi="Lucida Console" w:cs="宋体"/>
          <w:color w:val="0000FF"/>
          <w:kern w:val="0"/>
          <w:sz w:val="20"/>
          <w:szCs w:val="20"/>
        </w:rPr>
        <w:t>background-position:</w:t>
      </w:r>
      <w:proofErr w:type="gramEnd"/>
      <w:r w:rsidRPr="00D3288C">
        <w:rPr>
          <w:rFonts w:ascii="Lucida Console" w:eastAsia="宋体" w:hAnsi="Lucida Console" w:cs="宋体"/>
          <w:color w:val="0000FF"/>
          <w:kern w:val="0"/>
          <w:sz w:val="20"/>
          <w:szCs w:val="20"/>
        </w:rPr>
        <w:t xml:space="preserve">0 -220px; </w:t>
      </w:r>
    </w:p>
    <w:p w:rsidR="00D3288C" w:rsidRPr="00D3288C" w:rsidRDefault="00D3288C" w:rsidP="00D3288C">
      <w:pPr>
        <w:widowControl/>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tLeast"/>
        <w:rPr>
          <w:rFonts w:ascii="Lucida Console" w:eastAsia="宋体" w:hAnsi="Lucida Console" w:cs="宋体"/>
          <w:color w:val="0000FF"/>
          <w:kern w:val="0"/>
          <w:sz w:val="20"/>
          <w:szCs w:val="20"/>
        </w:rPr>
      </w:pPr>
      <w:r w:rsidRPr="00D3288C">
        <w:rPr>
          <w:rFonts w:ascii="Lucida Console" w:eastAsia="宋体" w:hAnsi="Lucida Console" w:cs="宋体"/>
          <w:color w:val="0000FF"/>
          <w:kern w:val="0"/>
          <w:sz w:val="20"/>
          <w:szCs w:val="20"/>
        </w:rPr>
        <w:t xml:space="preserve">    </w:t>
      </w:r>
      <w:proofErr w:type="spellStart"/>
      <w:proofErr w:type="gramStart"/>
      <w:r w:rsidRPr="00D3288C">
        <w:rPr>
          <w:rFonts w:ascii="Lucida Console" w:eastAsia="宋体" w:hAnsi="Lucida Console" w:cs="宋体"/>
          <w:color w:val="0000FF"/>
          <w:kern w:val="0"/>
          <w:sz w:val="20"/>
          <w:szCs w:val="20"/>
        </w:rPr>
        <w:t>background-color:</w:t>
      </w:r>
      <w:proofErr w:type="gramEnd"/>
      <w:r w:rsidRPr="00D3288C">
        <w:rPr>
          <w:rFonts w:ascii="Lucida Console" w:eastAsia="宋体" w:hAnsi="Lucida Console" w:cs="宋体"/>
          <w:color w:val="0000FF"/>
          <w:kern w:val="0"/>
          <w:sz w:val="20"/>
          <w:szCs w:val="20"/>
        </w:rPr>
        <w:t>white</w:t>
      </w:r>
      <w:proofErr w:type="spellEnd"/>
      <w:r w:rsidRPr="00D3288C">
        <w:rPr>
          <w:rFonts w:ascii="Lucida Console" w:eastAsia="宋体" w:hAnsi="Lucida Console" w:cs="宋体"/>
          <w:color w:val="0000FF"/>
          <w:kern w:val="0"/>
          <w:sz w:val="20"/>
          <w:szCs w:val="20"/>
        </w:rPr>
        <w:t>;</w:t>
      </w:r>
    </w:p>
    <w:p w:rsidR="00D3288C" w:rsidRPr="00D3288C" w:rsidRDefault="00D3288C" w:rsidP="00D3288C">
      <w:pPr>
        <w:widowControl/>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tLeast"/>
        <w:rPr>
          <w:rFonts w:ascii="Lucida Console" w:eastAsia="宋体" w:hAnsi="Lucida Console" w:cs="宋体"/>
          <w:color w:val="0000FF"/>
          <w:kern w:val="0"/>
          <w:sz w:val="20"/>
          <w:szCs w:val="20"/>
        </w:rPr>
      </w:pPr>
      <w:r w:rsidRPr="00D3288C">
        <w:rPr>
          <w:rFonts w:ascii="Lucida Console" w:eastAsia="宋体" w:hAnsi="Lucida Console" w:cs="宋体"/>
          <w:color w:val="0000FF"/>
          <w:kern w:val="0"/>
          <w:sz w:val="20"/>
          <w:szCs w:val="20"/>
        </w:rPr>
        <w:t xml:space="preserve">    </w:t>
      </w:r>
      <w:proofErr w:type="gramStart"/>
      <w:r w:rsidRPr="00D3288C">
        <w:rPr>
          <w:rFonts w:ascii="Lucida Console" w:eastAsia="宋体" w:hAnsi="Lucida Console" w:cs="宋体"/>
          <w:color w:val="0000FF"/>
          <w:kern w:val="0"/>
          <w:sz w:val="20"/>
          <w:szCs w:val="20"/>
        </w:rPr>
        <w:t>border:</w:t>
      </w:r>
      <w:proofErr w:type="gramEnd"/>
      <w:r w:rsidRPr="00D3288C">
        <w:rPr>
          <w:rFonts w:ascii="Lucida Console" w:eastAsia="宋体" w:hAnsi="Lucida Console" w:cs="宋体"/>
          <w:color w:val="0000FF"/>
          <w:kern w:val="0"/>
          <w:sz w:val="20"/>
          <w:szCs w:val="20"/>
        </w:rPr>
        <w:t xml:space="preserve">1px solid #D3D2D4; </w:t>
      </w:r>
    </w:p>
    <w:p w:rsidR="00D3288C" w:rsidRPr="00D3288C" w:rsidRDefault="00D3288C" w:rsidP="00D3288C">
      <w:pPr>
        <w:widowControl/>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tLeast"/>
        <w:rPr>
          <w:rFonts w:ascii="Lucida Console" w:eastAsia="宋体" w:hAnsi="Lucida Console" w:cs="宋体"/>
          <w:color w:val="0000FF"/>
          <w:kern w:val="0"/>
          <w:sz w:val="20"/>
          <w:szCs w:val="20"/>
        </w:rPr>
      </w:pPr>
      <w:r w:rsidRPr="00D3288C">
        <w:rPr>
          <w:rFonts w:ascii="Lucida Console" w:eastAsia="宋体" w:hAnsi="Lucida Console" w:cs="宋体"/>
          <w:color w:val="0000FF"/>
          <w:kern w:val="0"/>
          <w:sz w:val="20"/>
          <w:szCs w:val="20"/>
        </w:rPr>
        <w:t xml:space="preserve">    </w:t>
      </w:r>
      <w:proofErr w:type="gramStart"/>
      <w:r w:rsidRPr="00D3288C">
        <w:rPr>
          <w:rFonts w:ascii="Lucida Console" w:eastAsia="宋体" w:hAnsi="Lucida Console" w:cs="宋体"/>
          <w:color w:val="0000FF"/>
          <w:kern w:val="0"/>
          <w:sz w:val="20"/>
          <w:szCs w:val="20"/>
        </w:rPr>
        <w:t>padding:</w:t>
      </w:r>
      <w:proofErr w:type="gramEnd"/>
      <w:r w:rsidRPr="00D3288C">
        <w:rPr>
          <w:rFonts w:ascii="Lucida Console" w:eastAsia="宋体" w:hAnsi="Lucida Console" w:cs="宋体"/>
          <w:color w:val="0000FF"/>
          <w:kern w:val="0"/>
          <w:sz w:val="20"/>
          <w:szCs w:val="20"/>
        </w:rPr>
        <w:t xml:space="preserve">3px 0 2px </w:t>
      </w:r>
      <w:proofErr w:type="spellStart"/>
      <w:r w:rsidRPr="00D3288C">
        <w:rPr>
          <w:rFonts w:ascii="Lucida Console" w:eastAsia="宋体" w:hAnsi="Lucida Console" w:cs="宋体"/>
          <w:color w:val="0000FF"/>
          <w:kern w:val="0"/>
          <w:sz w:val="20"/>
          <w:szCs w:val="20"/>
        </w:rPr>
        <w:t>2px</w:t>
      </w:r>
      <w:proofErr w:type="spellEnd"/>
      <w:r w:rsidRPr="00D3288C">
        <w:rPr>
          <w:rFonts w:ascii="Lucida Console" w:eastAsia="宋体" w:hAnsi="Lucida Console" w:cs="宋体"/>
          <w:color w:val="0000FF"/>
          <w:kern w:val="0"/>
          <w:sz w:val="20"/>
          <w:szCs w:val="20"/>
        </w:rPr>
        <w:t>;</w:t>
      </w:r>
    </w:p>
    <w:p w:rsidR="00D3288C" w:rsidRPr="00D3288C" w:rsidRDefault="00D3288C" w:rsidP="00D3288C">
      <w:pPr>
        <w:widowControl/>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tLeast"/>
        <w:rPr>
          <w:rFonts w:ascii="Lucida Console" w:eastAsia="宋体" w:hAnsi="Lucida Console" w:cs="宋体"/>
          <w:color w:val="0000FF"/>
          <w:kern w:val="0"/>
          <w:sz w:val="20"/>
          <w:szCs w:val="20"/>
        </w:rPr>
      </w:pPr>
      <w:r w:rsidRPr="00D3288C">
        <w:rPr>
          <w:rFonts w:ascii="Lucida Console" w:eastAsia="宋体" w:hAnsi="Lucida Console" w:cs="宋体"/>
          <w:color w:val="0000FF"/>
          <w:kern w:val="0"/>
          <w:sz w:val="20"/>
          <w:szCs w:val="20"/>
        </w:rPr>
        <w:t>}</w:t>
      </w:r>
    </w:p>
    <w:p w:rsidR="00D3288C" w:rsidRPr="00D3288C" w:rsidRDefault="00D3288C" w:rsidP="00D3288C">
      <w:pPr>
        <w:widowControl/>
        <w:shd w:val="clear" w:color="auto" w:fill="FFFFFF"/>
        <w:spacing w:before="240" w:after="240" w:line="360" w:lineRule="atLeast"/>
        <w:rPr>
          <w:rFonts w:ascii="Arial" w:eastAsia="宋体" w:hAnsi="Arial" w:cs="Arial"/>
          <w:color w:val="333333"/>
          <w:kern w:val="0"/>
          <w:sz w:val="24"/>
          <w:szCs w:val="24"/>
        </w:rPr>
      </w:pPr>
      <w:r w:rsidRPr="00D3288C">
        <w:rPr>
          <w:rFonts w:ascii="Arial" w:eastAsia="宋体" w:hAnsi="Arial" w:cs="Arial"/>
          <w:color w:val="333333"/>
          <w:kern w:val="0"/>
          <w:sz w:val="24"/>
          <w:szCs w:val="24"/>
        </w:rPr>
        <w:t>好的，以上就是</w:t>
      </w:r>
      <w:r w:rsidRPr="00D3288C">
        <w:rPr>
          <w:rFonts w:ascii="Arial" w:eastAsia="宋体" w:hAnsi="Arial" w:cs="Arial"/>
          <w:color w:val="333333"/>
          <w:kern w:val="0"/>
          <w:sz w:val="24"/>
          <w:szCs w:val="24"/>
        </w:rPr>
        <w:t>inset</w:t>
      </w:r>
      <w:r w:rsidRPr="00D3288C">
        <w:rPr>
          <w:rFonts w:ascii="Arial" w:eastAsia="宋体" w:hAnsi="Arial" w:cs="Arial"/>
          <w:color w:val="333333"/>
          <w:kern w:val="0"/>
          <w:sz w:val="24"/>
          <w:szCs w:val="24"/>
        </w:rPr>
        <w:t>的公共样式，看上去像是分离，其实是合并。现在唯一落下的就是宽度属性了，这里宽度属性为单一的属性，我们是不是可以用</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样式分离</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的意识将其分离出来，与其他元素公用呢，就像下面：</w:t>
      </w:r>
    </w:p>
    <w:p w:rsidR="00D3288C" w:rsidRPr="00D3288C" w:rsidRDefault="00D3288C" w:rsidP="00D3288C">
      <w:pPr>
        <w:widowControl/>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tLeast"/>
        <w:rPr>
          <w:rFonts w:ascii="Lucida Console" w:eastAsia="宋体" w:hAnsi="Lucida Console" w:cs="宋体"/>
          <w:color w:val="0000FF"/>
          <w:kern w:val="0"/>
          <w:sz w:val="20"/>
          <w:szCs w:val="20"/>
        </w:rPr>
      </w:pPr>
      <w:r w:rsidRPr="00D3288C">
        <w:rPr>
          <w:rFonts w:ascii="Lucida Console" w:eastAsia="宋体" w:hAnsi="Lucida Console" w:cs="宋体"/>
          <w:color w:val="0000FF"/>
          <w:kern w:val="0"/>
          <w:sz w:val="20"/>
          <w:szCs w:val="20"/>
        </w:rPr>
        <w:lastRenderedPageBreak/>
        <w:t>.</w:t>
      </w:r>
      <w:proofErr w:type="gramStart"/>
      <w:r w:rsidRPr="00D3288C">
        <w:rPr>
          <w:rFonts w:ascii="Lucida Console" w:eastAsia="宋体" w:hAnsi="Lucida Console" w:cs="宋体"/>
          <w:color w:val="0000FF"/>
          <w:kern w:val="0"/>
          <w:sz w:val="20"/>
          <w:szCs w:val="20"/>
        </w:rPr>
        <w:t>w163{</w:t>
      </w:r>
      <w:proofErr w:type="gramEnd"/>
      <w:r w:rsidRPr="00D3288C">
        <w:rPr>
          <w:rFonts w:ascii="Lucida Console" w:eastAsia="宋体" w:hAnsi="Lucida Console" w:cs="宋体"/>
          <w:color w:val="0000FF"/>
          <w:kern w:val="0"/>
          <w:sz w:val="20"/>
          <w:szCs w:val="20"/>
        </w:rPr>
        <w:t>width:163px;}</w:t>
      </w:r>
    </w:p>
    <w:p w:rsidR="00D3288C" w:rsidRPr="00D3288C" w:rsidRDefault="00D3288C" w:rsidP="00D3288C">
      <w:pPr>
        <w:widowControl/>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tLeast"/>
        <w:rPr>
          <w:rFonts w:ascii="Lucida Console" w:eastAsia="宋体" w:hAnsi="Lucida Console" w:cs="宋体"/>
          <w:color w:val="0000FF"/>
          <w:kern w:val="0"/>
          <w:sz w:val="20"/>
          <w:szCs w:val="20"/>
        </w:rPr>
      </w:pPr>
      <w:r w:rsidRPr="00D3288C">
        <w:rPr>
          <w:rFonts w:ascii="Lucida Console" w:eastAsia="宋体" w:hAnsi="Lucida Console" w:cs="宋体"/>
          <w:color w:val="0000FF"/>
          <w:kern w:val="0"/>
          <w:sz w:val="20"/>
          <w:szCs w:val="20"/>
        </w:rPr>
        <w:t>.</w:t>
      </w:r>
      <w:proofErr w:type="gramStart"/>
      <w:r w:rsidRPr="00D3288C">
        <w:rPr>
          <w:rFonts w:ascii="Lucida Console" w:eastAsia="宋体" w:hAnsi="Lucida Console" w:cs="宋体"/>
          <w:color w:val="0000FF"/>
          <w:kern w:val="0"/>
          <w:sz w:val="20"/>
          <w:szCs w:val="20"/>
        </w:rPr>
        <w:t>w297{</w:t>
      </w:r>
      <w:proofErr w:type="gramEnd"/>
      <w:r w:rsidRPr="00D3288C">
        <w:rPr>
          <w:rFonts w:ascii="Lucida Console" w:eastAsia="宋体" w:hAnsi="Lucida Console" w:cs="宋体"/>
          <w:color w:val="0000FF"/>
          <w:kern w:val="0"/>
          <w:sz w:val="20"/>
          <w:szCs w:val="20"/>
        </w:rPr>
        <w:t>width:297px;}</w:t>
      </w:r>
    </w:p>
    <w:p w:rsidR="00D3288C" w:rsidRPr="00D3288C" w:rsidRDefault="00D3288C" w:rsidP="00D3288C">
      <w:pPr>
        <w:widowControl/>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tLeast"/>
        <w:rPr>
          <w:rFonts w:ascii="Lucida Console" w:eastAsia="宋体" w:hAnsi="Lucida Console" w:cs="宋体"/>
          <w:color w:val="0000FF"/>
          <w:kern w:val="0"/>
          <w:sz w:val="20"/>
          <w:szCs w:val="20"/>
        </w:rPr>
      </w:pPr>
      <w:r w:rsidRPr="00D3288C">
        <w:rPr>
          <w:rFonts w:ascii="Lucida Console" w:eastAsia="宋体" w:hAnsi="Lucida Console" w:cs="宋体"/>
          <w:color w:val="0000FF"/>
          <w:kern w:val="0"/>
          <w:sz w:val="20"/>
          <w:szCs w:val="20"/>
        </w:rPr>
        <w:t>.</w:t>
      </w:r>
      <w:proofErr w:type="gramStart"/>
      <w:r w:rsidRPr="00D3288C">
        <w:rPr>
          <w:rFonts w:ascii="Lucida Console" w:eastAsia="宋体" w:hAnsi="Lucida Console" w:cs="宋体"/>
          <w:color w:val="0000FF"/>
          <w:kern w:val="0"/>
          <w:sz w:val="20"/>
          <w:szCs w:val="20"/>
        </w:rPr>
        <w:t>w397{</w:t>
      </w:r>
      <w:proofErr w:type="gramEnd"/>
      <w:r w:rsidRPr="00D3288C">
        <w:rPr>
          <w:rFonts w:ascii="Lucida Console" w:eastAsia="宋体" w:hAnsi="Lucida Console" w:cs="宋体"/>
          <w:color w:val="0000FF"/>
          <w:kern w:val="0"/>
          <w:sz w:val="20"/>
          <w:szCs w:val="20"/>
        </w:rPr>
        <w:t>width:397px;}</w:t>
      </w:r>
    </w:p>
    <w:p w:rsidR="00D3288C" w:rsidRPr="00D3288C" w:rsidRDefault="00D3288C" w:rsidP="00D3288C">
      <w:pPr>
        <w:widowControl/>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tLeast"/>
        <w:rPr>
          <w:rFonts w:ascii="Lucida Console" w:eastAsia="宋体" w:hAnsi="Lucida Console" w:cs="宋体"/>
          <w:color w:val="0000FF"/>
          <w:kern w:val="0"/>
          <w:sz w:val="20"/>
          <w:szCs w:val="20"/>
        </w:rPr>
      </w:pPr>
      <w:r w:rsidRPr="00D3288C">
        <w:rPr>
          <w:rFonts w:ascii="Lucida Console" w:eastAsia="宋体" w:hAnsi="Lucida Console" w:cs="宋体"/>
          <w:color w:val="0000FF"/>
          <w:kern w:val="0"/>
          <w:sz w:val="20"/>
          <w:szCs w:val="20"/>
        </w:rPr>
        <w:t>.</w:t>
      </w:r>
      <w:proofErr w:type="gramStart"/>
      <w:r w:rsidRPr="00D3288C">
        <w:rPr>
          <w:rFonts w:ascii="Lucida Console" w:eastAsia="宋体" w:hAnsi="Lucida Console" w:cs="宋体"/>
          <w:color w:val="0000FF"/>
          <w:kern w:val="0"/>
          <w:sz w:val="20"/>
          <w:szCs w:val="20"/>
        </w:rPr>
        <w:t>w710{</w:t>
      </w:r>
      <w:proofErr w:type="gramEnd"/>
      <w:r w:rsidRPr="00D3288C">
        <w:rPr>
          <w:rFonts w:ascii="Lucida Console" w:eastAsia="宋体" w:hAnsi="Lucida Console" w:cs="宋体"/>
          <w:color w:val="0000FF"/>
          <w:kern w:val="0"/>
          <w:sz w:val="20"/>
          <w:szCs w:val="20"/>
        </w:rPr>
        <w:t>width:710px;}</w:t>
      </w:r>
    </w:p>
    <w:p w:rsidR="00D3288C" w:rsidRPr="00D3288C" w:rsidRDefault="00D3288C" w:rsidP="00D3288C">
      <w:pPr>
        <w:widowControl/>
        <w:shd w:val="clear" w:color="auto" w:fill="FFFFFF"/>
        <w:spacing w:before="240" w:after="240" w:line="360" w:lineRule="atLeast"/>
        <w:rPr>
          <w:rFonts w:ascii="Arial" w:eastAsia="宋体" w:hAnsi="Arial" w:cs="Arial"/>
          <w:color w:val="333333"/>
          <w:kern w:val="0"/>
          <w:sz w:val="24"/>
          <w:szCs w:val="24"/>
        </w:rPr>
      </w:pPr>
      <w:r w:rsidRPr="00D3288C">
        <w:rPr>
          <w:rFonts w:ascii="Arial" w:eastAsia="宋体" w:hAnsi="Arial" w:cs="Arial"/>
          <w:color w:val="333333"/>
          <w:kern w:val="0"/>
          <w:sz w:val="24"/>
          <w:szCs w:val="24"/>
        </w:rPr>
        <w:t>然后使用</w:t>
      </w:r>
      <w:r w:rsidRPr="00D3288C">
        <w:rPr>
          <w:rFonts w:ascii="Arial" w:eastAsia="宋体" w:hAnsi="Arial" w:cs="Arial"/>
          <w:color w:val="333333"/>
          <w:kern w:val="0"/>
          <w:sz w:val="24"/>
          <w:szCs w:val="24"/>
        </w:rPr>
        <w:t>input</w:t>
      </w:r>
      <w:r w:rsidRPr="00D3288C">
        <w:rPr>
          <w:rFonts w:ascii="Arial" w:eastAsia="宋体" w:hAnsi="Arial" w:cs="Arial"/>
          <w:color w:val="333333"/>
          <w:kern w:val="0"/>
          <w:sz w:val="24"/>
          <w:szCs w:val="24"/>
        </w:rPr>
        <w:t>时，</w:t>
      </w:r>
      <w:r w:rsidRPr="00D3288C">
        <w:rPr>
          <w:rFonts w:ascii="Arial" w:eastAsia="宋体" w:hAnsi="Arial" w:cs="Arial"/>
          <w:color w:val="333333"/>
          <w:kern w:val="0"/>
          <w:sz w:val="24"/>
          <w:szCs w:val="24"/>
        </w:rPr>
        <w:t>HTML</w:t>
      </w:r>
      <w:r w:rsidRPr="00D3288C">
        <w:rPr>
          <w:rFonts w:ascii="Arial" w:eastAsia="宋体" w:hAnsi="Arial" w:cs="Arial"/>
          <w:color w:val="333333"/>
          <w:kern w:val="0"/>
          <w:sz w:val="24"/>
          <w:szCs w:val="24"/>
        </w:rPr>
        <w:t>代码如下：</w:t>
      </w:r>
    </w:p>
    <w:p w:rsidR="00D3288C" w:rsidRPr="00D3288C" w:rsidRDefault="00D3288C" w:rsidP="00D3288C">
      <w:pPr>
        <w:widowControl/>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tLeast"/>
        <w:rPr>
          <w:rFonts w:ascii="Lucida Console" w:eastAsia="宋体" w:hAnsi="Lucida Console" w:cs="宋体"/>
          <w:color w:val="0000FF"/>
          <w:kern w:val="0"/>
          <w:sz w:val="20"/>
          <w:szCs w:val="20"/>
        </w:rPr>
      </w:pPr>
      <w:r w:rsidRPr="00D3288C">
        <w:rPr>
          <w:rFonts w:ascii="Lucida Console" w:eastAsia="宋体" w:hAnsi="Lucida Console" w:cs="宋体"/>
          <w:color w:val="0000FF"/>
          <w:kern w:val="0"/>
          <w:sz w:val="20"/>
          <w:szCs w:val="20"/>
        </w:rPr>
        <w:t>宽度</w:t>
      </w:r>
      <w:r w:rsidRPr="00D3288C">
        <w:rPr>
          <w:rFonts w:ascii="Lucida Console" w:eastAsia="宋体" w:hAnsi="Lucida Console" w:cs="宋体"/>
          <w:color w:val="0000FF"/>
          <w:kern w:val="0"/>
          <w:sz w:val="20"/>
          <w:szCs w:val="20"/>
        </w:rPr>
        <w:t>1</w:t>
      </w:r>
      <w:r w:rsidRPr="00D3288C">
        <w:rPr>
          <w:rFonts w:ascii="Lucida Console" w:eastAsia="宋体" w:hAnsi="Lucida Console" w:cs="宋体"/>
          <w:color w:val="0000FF"/>
          <w:kern w:val="0"/>
          <w:sz w:val="20"/>
          <w:szCs w:val="20"/>
        </w:rPr>
        <w:t>：</w:t>
      </w:r>
      <w:r w:rsidRPr="00D3288C">
        <w:rPr>
          <w:rFonts w:ascii="Lucida Console" w:eastAsia="宋体" w:hAnsi="Lucida Console" w:cs="宋体"/>
          <w:color w:val="0000FF"/>
          <w:kern w:val="0"/>
          <w:sz w:val="20"/>
          <w:szCs w:val="20"/>
        </w:rPr>
        <w:t>&lt;input type="text</w:t>
      </w:r>
      <w:proofErr w:type="gramStart"/>
      <w:r w:rsidRPr="00D3288C">
        <w:rPr>
          <w:rFonts w:ascii="Lucida Console" w:eastAsia="宋体" w:hAnsi="Lucida Console" w:cs="宋体"/>
          <w:color w:val="0000FF"/>
          <w:kern w:val="0"/>
          <w:sz w:val="20"/>
          <w:szCs w:val="20"/>
        </w:rPr>
        <w:t>"  class</w:t>
      </w:r>
      <w:proofErr w:type="gramEnd"/>
      <w:r w:rsidRPr="00D3288C">
        <w:rPr>
          <w:rFonts w:ascii="Lucida Console" w:eastAsia="宋体" w:hAnsi="Lucida Console" w:cs="宋体"/>
          <w:color w:val="0000FF"/>
          <w:kern w:val="0"/>
          <w:sz w:val="20"/>
          <w:szCs w:val="20"/>
        </w:rPr>
        <w:t>="inset w163" /&gt;</w:t>
      </w:r>
    </w:p>
    <w:p w:rsidR="00D3288C" w:rsidRPr="00D3288C" w:rsidRDefault="00D3288C" w:rsidP="00D3288C">
      <w:pPr>
        <w:widowControl/>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tLeast"/>
        <w:rPr>
          <w:rFonts w:ascii="Lucida Console" w:eastAsia="宋体" w:hAnsi="Lucida Console" w:cs="宋体"/>
          <w:color w:val="0000FF"/>
          <w:kern w:val="0"/>
          <w:sz w:val="20"/>
          <w:szCs w:val="20"/>
        </w:rPr>
      </w:pPr>
      <w:r w:rsidRPr="00D3288C">
        <w:rPr>
          <w:rFonts w:ascii="Lucida Console" w:eastAsia="宋体" w:hAnsi="Lucida Console" w:cs="宋体"/>
          <w:color w:val="0000FF"/>
          <w:kern w:val="0"/>
          <w:sz w:val="20"/>
          <w:szCs w:val="20"/>
        </w:rPr>
        <w:t>宽度</w:t>
      </w:r>
      <w:r w:rsidRPr="00D3288C">
        <w:rPr>
          <w:rFonts w:ascii="Lucida Console" w:eastAsia="宋体" w:hAnsi="Lucida Console" w:cs="宋体"/>
          <w:color w:val="0000FF"/>
          <w:kern w:val="0"/>
          <w:sz w:val="20"/>
          <w:szCs w:val="20"/>
        </w:rPr>
        <w:t>2</w:t>
      </w:r>
      <w:r w:rsidRPr="00D3288C">
        <w:rPr>
          <w:rFonts w:ascii="Lucida Console" w:eastAsia="宋体" w:hAnsi="Lucida Console" w:cs="宋体"/>
          <w:color w:val="0000FF"/>
          <w:kern w:val="0"/>
          <w:sz w:val="20"/>
          <w:szCs w:val="20"/>
        </w:rPr>
        <w:t>：</w:t>
      </w:r>
      <w:r w:rsidRPr="00D3288C">
        <w:rPr>
          <w:rFonts w:ascii="Lucida Console" w:eastAsia="宋体" w:hAnsi="Lucida Console" w:cs="宋体"/>
          <w:color w:val="0000FF"/>
          <w:kern w:val="0"/>
          <w:sz w:val="20"/>
          <w:szCs w:val="20"/>
        </w:rPr>
        <w:t>&lt;input type="text</w:t>
      </w:r>
      <w:proofErr w:type="gramStart"/>
      <w:r w:rsidRPr="00D3288C">
        <w:rPr>
          <w:rFonts w:ascii="Lucida Console" w:eastAsia="宋体" w:hAnsi="Lucida Console" w:cs="宋体"/>
          <w:color w:val="0000FF"/>
          <w:kern w:val="0"/>
          <w:sz w:val="20"/>
          <w:szCs w:val="20"/>
        </w:rPr>
        <w:t>"  class</w:t>
      </w:r>
      <w:proofErr w:type="gramEnd"/>
      <w:r w:rsidRPr="00D3288C">
        <w:rPr>
          <w:rFonts w:ascii="Lucida Console" w:eastAsia="宋体" w:hAnsi="Lucida Console" w:cs="宋体"/>
          <w:color w:val="0000FF"/>
          <w:kern w:val="0"/>
          <w:sz w:val="20"/>
          <w:szCs w:val="20"/>
        </w:rPr>
        <w:t>="inset w297" /&gt;</w:t>
      </w:r>
    </w:p>
    <w:p w:rsidR="00D3288C" w:rsidRPr="00D3288C" w:rsidRDefault="00D3288C" w:rsidP="00D3288C">
      <w:pPr>
        <w:widowControl/>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tLeast"/>
        <w:rPr>
          <w:rFonts w:ascii="Lucida Console" w:eastAsia="宋体" w:hAnsi="Lucida Console" w:cs="宋体"/>
          <w:color w:val="0000FF"/>
          <w:kern w:val="0"/>
          <w:sz w:val="20"/>
          <w:szCs w:val="20"/>
        </w:rPr>
      </w:pPr>
      <w:r w:rsidRPr="00D3288C">
        <w:rPr>
          <w:rFonts w:ascii="Lucida Console" w:eastAsia="宋体" w:hAnsi="Lucida Console" w:cs="宋体"/>
          <w:color w:val="0000FF"/>
          <w:kern w:val="0"/>
          <w:sz w:val="20"/>
          <w:szCs w:val="20"/>
        </w:rPr>
        <w:t>宽度</w:t>
      </w:r>
      <w:r w:rsidRPr="00D3288C">
        <w:rPr>
          <w:rFonts w:ascii="Lucida Console" w:eastAsia="宋体" w:hAnsi="Lucida Console" w:cs="宋体"/>
          <w:color w:val="0000FF"/>
          <w:kern w:val="0"/>
          <w:sz w:val="20"/>
          <w:szCs w:val="20"/>
        </w:rPr>
        <w:t>3</w:t>
      </w:r>
      <w:r w:rsidRPr="00D3288C">
        <w:rPr>
          <w:rFonts w:ascii="Lucida Console" w:eastAsia="宋体" w:hAnsi="Lucida Console" w:cs="宋体"/>
          <w:color w:val="0000FF"/>
          <w:kern w:val="0"/>
          <w:sz w:val="20"/>
          <w:szCs w:val="20"/>
        </w:rPr>
        <w:t>：</w:t>
      </w:r>
      <w:r w:rsidRPr="00D3288C">
        <w:rPr>
          <w:rFonts w:ascii="Lucida Console" w:eastAsia="宋体" w:hAnsi="Lucida Console" w:cs="宋体"/>
          <w:color w:val="0000FF"/>
          <w:kern w:val="0"/>
          <w:sz w:val="20"/>
          <w:szCs w:val="20"/>
        </w:rPr>
        <w:t>&lt;input type="text</w:t>
      </w:r>
      <w:proofErr w:type="gramStart"/>
      <w:r w:rsidRPr="00D3288C">
        <w:rPr>
          <w:rFonts w:ascii="Lucida Console" w:eastAsia="宋体" w:hAnsi="Lucida Console" w:cs="宋体"/>
          <w:color w:val="0000FF"/>
          <w:kern w:val="0"/>
          <w:sz w:val="20"/>
          <w:szCs w:val="20"/>
        </w:rPr>
        <w:t>"  class</w:t>
      </w:r>
      <w:proofErr w:type="gramEnd"/>
      <w:r w:rsidRPr="00D3288C">
        <w:rPr>
          <w:rFonts w:ascii="Lucida Console" w:eastAsia="宋体" w:hAnsi="Lucida Console" w:cs="宋体"/>
          <w:color w:val="0000FF"/>
          <w:kern w:val="0"/>
          <w:sz w:val="20"/>
          <w:szCs w:val="20"/>
        </w:rPr>
        <w:t>="inset w397" /&gt;</w:t>
      </w:r>
    </w:p>
    <w:p w:rsidR="00D3288C" w:rsidRPr="00D3288C" w:rsidRDefault="00D3288C" w:rsidP="00D3288C">
      <w:pPr>
        <w:widowControl/>
        <w:shd w:val="clear" w:color="auto" w:fill="FFFFFF"/>
        <w:spacing w:before="240" w:after="240" w:line="360" w:lineRule="atLeast"/>
        <w:rPr>
          <w:rFonts w:ascii="Arial" w:eastAsia="宋体" w:hAnsi="Arial" w:cs="Arial"/>
          <w:color w:val="333333"/>
          <w:kern w:val="0"/>
          <w:sz w:val="24"/>
          <w:szCs w:val="24"/>
        </w:rPr>
      </w:pPr>
      <w:r w:rsidRPr="00D3288C">
        <w:rPr>
          <w:rFonts w:ascii="Arial" w:eastAsia="宋体" w:hAnsi="Arial" w:cs="Arial"/>
          <w:color w:val="333333"/>
          <w:kern w:val="0"/>
          <w:sz w:val="24"/>
          <w:szCs w:val="24"/>
        </w:rPr>
        <w:t>同时，分离出来的</w:t>
      </w:r>
      <w:r w:rsidRPr="00D3288C">
        <w:rPr>
          <w:rFonts w:ascii="Arial" w:eastAsia="宋体" w:hAnsi="Arial" w:cs="Arial"/>
          <w:color w:val="333333"/>
          <w:kern w:val="0"/>
          <w:sz w:val="24"/>
          <w:szCs w:val="24"/>
        </w:rPr>
        <w:t>w163</w:t>
      </w:r>
      <w:r w:rsidRPr="00D3288C">
        <w:rPr>
          <w:rFonts w:ascii="Arial" w:eastAsia="宋体" w:hAnsi="Arial" w:cs="Arial"/>
          <w:color w:val="333333"/>
          <w:kern w:val="0"/>
          <w:sz w:val="24"/>
          <w:szCs w:val="24"/>
        </w:rPr>
        <w:t>又能被页面其他地方的元素重用，岂不是很好。好吗？一点都不好！记住，模块化的元素千万不能用</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分离</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的思想来处理！我们试想一下，要是项目全部完成了，主管说：</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这个文本框宽度有点长，你给我改短一点</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，试问，您要怎么改？</w:t>
      </w:r>
      <w:r w:rsidRPr="00D3288C">
        <w:rPr>
          <w:rFonts w:ascii="Arial" w:eastAsia="宋体" w:hAnsi="Arial" w:cs="Arial"/>
          <w:color w:val="333333"/>
          <w:kern w:val="0"/>
          <w:sz w:val="24"/>
          <w:szCs w:val="24"/>
        </w:rPr>
        <w:t>w163</w:t>
      </w:r>
      <w:r w:rsidRPr="00D3288C">
        <w:rPr>
          <w:rFonts w:ascii="Arial" w:eastAsia="宋体" w:hAnsi="Arial" w:cs="Arial"/>
          <w:color w:val="333333"/>
          <w:kern w:val="0"/>
          <w:sz w:val="24"/>
          <w:szCs w:val="24"/>
        </w:rPr>
        <w:t>本身就已经分离并语义明确化，就算你</w:t>
      </w:r>
      <w:r w:rsidRPr="00D3288C">
        <w:rPr>
          <w:rFonts w:ascii="Arial" w:eastAsia="宋体" w:hAnsi="Arial" w:cs="Arial"/>
          <w:color w:val="333333"/>
          <w:kern w:val="0"/>
          <w:sz w:val="24"/>
          <w:szCs w:val="24"/>
        </w:rPr>
        <w:t>class</w:t>
      </w:r>
      <w:r w:rsidRPr="00D3288C">
        <w:rPr>
          <w:rFonts w:ascii="Arial" w:eastAsia="宋体" w:hAnsi="Arial" w:cs="Arial"/>
          <w:color w:val="333333"/>
          <w:kern w:val="0"/>
          <w:sz w:val="24"/>
          <w:szCs w:val="24"/>
        </w:rPr>
        <w:t>名不变，修改后面的</w:t>
      </w:r>
      <w:r w:rsidRPr="00D3288C">
        <w:rPr>
          <w:rFonts w:ascii="Arial" w:eastAsia="宋体" w:hAnsi="Arial" w:cs="Arial"/>
          <w:color w:val="333333"/>
          <w:kern w:val="0"/>
          <w:sz w:val="24"/>
          <w:szCs w:val="24"/>
        </w:rPr>
        <w:t>163px</w:t>
      </w:r>
      <w:r w:rsidRPr="00D3288C">
        <w:rPr>
          <w:rFonts w:ascii="Arial" w:eastAsia="宋体" w:hAnsi="Arial" w:cs="Arial"/>
          <w:color w:val="333333"/>
          <w:kern w:val="0"/>
          <w:sz w:val="24"/>
          <w:szCs w:val="24"/>
        </w:rPr>
        <w:t>为</w:t>
      </w:r>
      <w:r w:rsidRPr="00D3288C">
        <w:rPr>
          <w:rFonts w:ascii="Arial" w:eastAsia="宋体" w:hAnsi="Arial" w:cs="Arial"/>
          <w:color w:val="333333"/>
          <w:kern w:val="0"/>
          <w:sz w:val="24"/>
          <w:szCs w:val="24"/>
        </w:rPr>
        <w:t>140px</w:t>
      </w:r>
      <w:r w:rsidRPr="00D3288C">
        <w:rPr>
          <w:rFonts w:ascii="Arial" w:eastAsia="宋体" w:hAnsi="Arial" w:cs="Arial"/>
          <w:color w:val="333333"/>
          <w:kern w:val="0"/>
          <w:sz w:val="24"/>
          <w:szCs w:val="24"/>
        </w:rPr>
        <w:t>，确实，所有的应用</w:t>
      </w:r>
      <w:r w:rsidRPr="00D3288C">
        <w:rPr>
          <w:rFonts w:ascii="Arial" w:eastAsia="宋体" w:hAnsi="Arial" w:cs="Arial"/>
          <w:color w:val="333333"/>
          <w:kern w:val="0"/>
          <w:sz w:val="24"/>
          <w:szCs w:val="24"/>
        </w:rPr>
        <w:t>w163</w:t>
      </w:r>
      <w:r w:rsidRPr="00D3288C">
        <w:rPr>
          <w:rFonts w:ascii="Arial" w:eastAsia="宋体" w:hAnsi="Arial" w:cs="Arial"/>
          <w:color w:val="333333"/>
          <w:kern w:val="0"/>
          <w:sz w:val="24"/>
          <w:szCs w:val="24"/>
        </w:rPr>
        <w:t>样式的文本框宽度减小了，但是，项目上其他应用了</w:t>
      </w:r>
      <w:r w:rsidRPr="00D3288C">
        <w:rPr>
          <w:rFonts w:ascii="Arial" w:eastAsia="宋体" w:hAnsi="Arial" w:cs="Arial"/>
          <w:color w:val="333333"/>
          <w:kern w:val="0"/>
          <w:sz w:val="24"/>
          <w:szCs w:val="24"/>
        </w:rPr>
        <w:t>w163</w:t>
      </w:r>
      <w:r w:rsidRPr="00D3288C">
        <w:rPr>
          <w:rFonts w:ascii="Arial" w:eastAsia="宋体" w:hAnsi="Arial" w:cs="Arial"/>
          <w:color w:val="333333"/>
          <w:kern w:val="0"/>
          <w:sz w:val="24"/>
          <w:szCs w:val="24"/>
        </w:rPr>
        <w:t>样式的元素就遭殃了，这就是我提到的</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痛苦</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。避免以后产生痛苦，一定要技术这里原则：</w:t>
      </w:r>
      <w:r w:rsidRPr="00D3288C">
        <w:rPr>
          <w:rFonts w:ascii="Arial" w:eastAsia="宋体" w:hAnsi="Arial" w:cs="Arial"/>
          <w:b/>
          <w:bCs/>
          <w:color w:val="333333"/>
          <w:kern w:val="0"/>
          <w:sz w:val="24"/>
          <w:szCs w:val="24"/>
        </w:rPr>
        <w:t>模块化元素不分离</w:t>
      </w:r>
      <w:r w:rsidRPr="00D3288C">
        <w:rPr>
          <w:rFonts w:ascii="Arial" w:eastAsia="宋体" w:hAnsi="Arial" w:cs="Arial"/>
          <w:color w:val="333333"/>
          <w:kern w:val="0"/>
          <w:sz w:val="24"/>
          <w:szCs w:val="24"/>
        </w:rPr>
        <w:t>！</w:t>
      </w:r>
    </w:p>
    <w:p w:rsidR="00D3288C" w:rsidRPr="00D3288C" w:rsidRDefault="00D3288C" w:rsidP="00D3288C">
      <w:pPr>
        <w:widowControl/>
        <w:shd w:val="clear" w:color="auto" w:fill="FFFFFF"/>
        <w:spacing w:before="240" w:after="240" w:line="360" w:lineRule="atLeast"/>
        <w:rPr>
          <w:rFonts w:ascii="Arial" w:eastAsia="宋体" w:hAnsi="Arial" w:cs="Arial"/>
          <w:color w:val="333333"/>
          <w:kern w:val="0"/>
          <w:sz w:val="24"/>
          <w:szCs w:val="24"/>
        </w:rPr>
      </w:pPr>
      <w:r w:rsidRPr="00D3288C">
        <w:rPr>
          <w:rFonts w:ascii="Arial" w:eastAsia="宋体" w:hAnsi="Arial" w:cs="Arial"/>
          <w:color w:val="333333"/>
          <w:kern w:val="0"/>
          <w:sz w:val="24"/>
          <w:szCs w:val="24"/>
        </w:rPr>
        <w:t>所以，这里的意识不能停在</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分离</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上，</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分离</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还是</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不分离</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主要体现在命名上，</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分离</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思想下的命名只针对属性本身，犹如机器般，是没有情感的，</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无分离</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思想的命名是针对页面内容，命名可以反映其所知道的大体内容，有血有肉的，所以，上述文本框的宽度可以使用类似下面的命名方式：</w:t>
      </w:r>
    </w:p>
    <w:p w:rsidR="00D3288C" w:rsidRPr="00D3288C" w:rsidRDefault="00D3288C" w:rsidP="00D3288C">
      <w:pPr>
        <w:widowControl/>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tLeast"/>
        <w:rPr>
          <w:rFonts w:ascii="Lucida Console" w:eastAsia="宋体" w:hAnsi="Lucida Console" w:cs="宋体"/>
          <w:color w:val="0000FF"/>
          <w:kern w:val="0"/>
          <w:sz w:val="20"/>
          <w:szCs w:val="20"/>
        </w:rPr>
      </w:pPr>
      <w:r w:rsidRPr="00D3288C">
        <w:rPr>
          <w:rFonts w:ascii="Lucida Console" w:eastAsia="宋体" w:hAnsi="Lucida Console" w:cs="宋体"/>
          <w:color w:val="0000FF"/>
          <w:kern w:val="0"/>
          <w:sz w:val="20"/>
          <w:szCs w:val="20"/>
        </w:rPr>
        <w:t>.</w:t>
      </w:r>
      <w:proofErr w:type="gramStart"/>
      <w:r w:rsidRPr="00D3288C">
        <w:rPr>
          <w:rFonts w:ascii="Lucida Console" w:eastAsia="宋体" w:hAnsi="Lucida Console" w:cs="宋体"/>
          <w:color w:val="0000FF"/>
          <w:kern w:val="0"/>
          <w:sz w:val="20"/>
          <w:szCs w:val="20"/>
        </w:rPr>
        <w:t>txtw1{</w:t>
      </w:r>
      <w:proofErr w:type="gramEnd"/>
      <w:r w:rsidRPr="00D3288C">
        <w:rPr>
          <w:rFonts w:ascii="Lucida Console" w:eastAsia="宋体" w:hAnsi="Lucida Console" w:cs="宋体"/>
          <w:color w:val="0000FF"/>
          <w:kern w:val="0"/>
          <w:sz w:val="20"/>
          <w:szCs w:val="20"/>
        </w:rPr>
        <w:t>width:163px;}</w:t>
      </w:r>
    </w:p>
    <w:p w:rsidR="00D3288C" w:rsidRPr="00D3288C" w:rsidRDefault="00D3288C" w:rsidP="00D3288C">
      <w:pPr>
        <w:widowControl/>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tLeast"/>
        <w:rPr>
          <w:rFonts w:ascii="Lucida Console" w:eastAsia="宋体" w:hAnsi="Lucida Console" w:cs="宋体"/>
          <w:color w:val="0000FF"/>
          <w:kern w:val="0"/>
          <w:sz w:val="20"/>
          <w:szCs w:val="20"/>
        </w:rPr>
      </w:pPr>
      <w:r w:rsidRPr="00D3288C">
        <w:rPr>
          <w:rFonts w:ascii="Lucida Console" w:eastAsia="宋体" w:hAnsi="Lucida Console" w:cs="宋体"/>
          <w:color w:val="0000FF"/>
          <w:kern w:val="0"/>
          <w:sz w:val="20"/>
          <w:szCs w:val="20"/>
        </w:rPr>
        <w:t>.</w:t>
      </w:r>
      <w:proofErr w:type="gramStart"/>
      <w:r w:rsidRPr="00D3288C">
        <w:rPr>
          <w:rFonts w:ascii="Lucida Console" w:eastAsia="宋体" w:hAnsi="Lucida Console" w:cs="宋体"/>
          <w:color w:val="0000FF"/>
          <w:kern w:val="0"/>
          <w:sz w:val="20"/>
          <w:szCs w:val="20"/>
        </w:rPr>
        <w:t>txtw2{</w:t>
      </w:r>
      <w:proofErr w:type="gramEnd"/>
      <w:r w:rsidRPr="00D3288C">
        <w:rPr>
          <w:rFonts w:ascii="Lucida Console" w:eastAsia="宋体" w:hAnsi="Lucida Console" w:cs="宋体"/>
          <w:color w:val="0000FF"/>
          <w:kern w:val="0"/>
          <w:sz w:val="20"/>
          <w:szCs w:val="20"/>
        </w:rPr>
        <w:t>width:297px;}</w:t>
      </w:r>
    </w:p>
    <w:p w:rsidR="00D3288C" w:rsidRPr="00D3288C" w:rsidRDefault="00D3288C" w:rsidP="00D3288C">
      <w:pPr>
        <w:widowControl/>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tLeast"/>
        <w:rPr>
          <w:rFonts w:ascii="Lucida Console" w:eastAsia="宋体" w:hAnsi="Lucida Console" w:cs="宋体"/>
          <w:color w:val="0000FF"/>
          <w:kern w:val="0"/>
          <w:sz w:val="20"/>
          <w:szCs w:val="20"/>
        </w:rPr>
      </w:pPr>
      <w:r w:rsidRPr="00D3288C">
        <w:rPr>
          <w:rFonts w:ascii="Lucida Console" w:eastAsia="宋体" w:hAnsi="Lucida Console" w:cs="宋体"/>
          <w:color w:val="0000FF"/>
          <w:kern w:val="0"/>
          <w:sz w:val="20"/>
          <w:szCs w:val="20"/>
        </w:rPr>
        <w:t>.</w:t>
      </w:r>
      <w:proofErr w:type="gramStart"/>
      <w:r w:rsidRPr="00D3288C">
        <w:rPr>
          <w:rFonts w:ascii="Lucida Console" w:eastAsia="宋体" w:hAnsi="Lucida Console" w:cs="宋体"/>
          <w:color w:val="0000FF"/>
          <w:kern w:val="0"/>
          <w:sz w:val="20"/>
          <w:szCs w:val="20"/>
        </w:rPr>
        <w:t>txtw3{</w:t>
      </w:r>
      <w:proofErr w:type="gramEnd"/>
      <w:r w:rsidRPr="00D3288C">
        <w:rPr>
          <w:rFonts w:ascii="Lucida Console" w:eastAsia="宋体" w:hAnsi="Lucida Console" w:cs="宋体"/>
          <w:color w:val="0000FF"/>
          <w:kern w:val="0"/>
          <w:sz w:val="20"/>
          <w:szCs w:val="20"/>
        </w:rPr>
        <w:t>width:397px;}</w:t>
      </w:r>
    </w:p>
    <w:p w:rsidR="00D3288C" w:rsidRPr="00D3288C" w:rsidRDefault="00D3288C" w:rsidP="00D3288C">
      <w:pPr>
        <w:widowControl/>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tLeast"/>
        <w:rPr>
          <w:rFonts w:ascii="Lucida Console" w:eastAsia="宋体" w:hAnsi="Lucida Console" w:cs="宋体"/>
          <w:color w:val="0000FF"/>
          <w:kern w:val="0"/>
          <w:sz w:val="20"/>
          <w:szCs w:val="20"/>
        </w:rPr>
      </w:pPr>
      <w:r w:rsidRPr="00D3288C">
        <w:rPr>
          <w:rFonts w:ascii="Lucida Console" w:eastAsia="宋体" w:hAnsi="Lucida Console" w:cs="宋体"/>
          <w:color w:val="0000FF"/>
          <w:kern w:val="0"/>
          <w:sz w:val="20"/>
          <w:szCs w:val="20"/>
        </w:rPr>
        <w:t>.</w:t>
      </w:r>
      <w:proofErr w:type="gramStart"/>
      <w:r w:rsidRPr="00D3288C">
        <w:rPr>
          <w:rFonts w:ascii="Lucida Console" w:eastAsia="宋体" w:hAnsi="Lucida Console" w:cs="宋体"/>
          <w:color w:val="0000FF"/>
          <w:kern w:val="0"/>
          <w:sz w:val="20"/>
          <w:szCs w:val="20"/>
        </w:rPr>
        <w:t>txtw4{</w:t>
      </w:r>
      <w:proofErr w:type="gramEnd"/>
      <w:r w:rsidRPr="00D3288C">
        <w:rPr>
          <w:rFonts w:ascii="Lucida Console" w:eastAsia="宋体" w:hAnsi="Lucida Console" w:cs="宋体"/>
          <w:color w:val="0000FF"/>
          <w:kern w:val="0"/>
          <w:sz w:val="20"/>
          <w:szCs w:val="20"/>
        </w:rPr>
        <w:t>width:710px;}</w:t>
      </w:r>
    </w:p>
    <w:p w:rsidR="00D3288C" w:rsidRPr="00D3288C" w:rsidRDefault="00D3288C" w:rsidP="00D3288C">
      <w:pPr>
        <w:widowControl/>
        <w:shd w:val="clear" w:color="auto" w:fill="FFFFFF"/>
        <w:spacing w:before="240" w:after="240" w:line="360" w:lineRule="atLeast"/>
        <w:rPr>
          <w:rFonts w:ascii="Arial" w:eastAsia="宋体" w:hAnsi="Arial" w:cs="Arial"/>
          <w:color w:val="333333"/>
          <w:kern w:val="0"/>
          <w:sz w:val="24"/>
          <w:szCs w:val="24"/>
        </w:rPr>
      </w:pPr>
      <w:r w:rsidRPr="00D3288C">
        <w:rPr>
          <w:rFonts w:ascii="Arial" w:eastAsia="宋体" w:hAnsi="Arial" w:cs="Arial"/>
          <w:color w:val="333333"/>
          <w:kern w:val="0"/>
          <w:sz w:val="24"/>
          <w:szCs w:val="24"/>
        </w:rPr>
        <w:t>使用</w:t>
      </w:r>
      <w:proofErr w:type="gramStart"/>
      <w:r w:rsidRPr="00D3288C">
        <w:rPr>
          <w:rFonts w:ascii="Arial" w:eastAsia="宋体" w:hAnsi="Arial" w:cs="Arial"/>
          <w:color w:val="333333"/>
          <w:kern w:val="0"/>
          <w:sz w:val="24"/>
          <w:szCs w:val="24"/>
        </w:rPr>
        <w:t>使应该</w:t>
      </w:r>
      <w:proofErr w:type="gramEnd"/>
      <w:r w:rsidRPr="00D3288C">
        <w:rPr>
          <w:rFonts w:ascii="Arial" w:eastAsia="宋体" w:hAnsi="Arial" w:cs="Arial"/>
          <w:color w:val="333333"/>
          <w:kern w:val="0"/>
          <w:sz w:val="24"/>
          <w:szCs w:val="24"/>
        </w:rPr>
        <w:t>如下</w:t>
      </w:r>
      <w:r w:rsidRPr="00D3288C">
        <w:rPr>
          <w:rFonts w:ascii="Arial" w:eastAsia="宋体" w:hAnsi="Arial" w:cs="Arial"/>
          <w:color w:val="333333"/>
          <w:kern w:val="0"/>
          <w:sz w:val="24"/>
          <w:szCs w:val="24"/>
        </w:rPr>
        <w:t>html</w:t>
      </w:r>
      <w:r w:rsidRPr="00D3288C">
        <w:rPr>
          <w:rFonts w:ascii="Arial" w:eastAsia="宋体" w:hAnsi="Arial" w:cs="Arial"/>
          <w:color w:val="333333"/>
          <w:kern w:val="0"/>
          <w:sz w:val="24"/>
          <w:szCs w:val="24"/>
        </w:rPr>
        <w:t>代码：</w:t>
      </w:r>
    </w:p>
    <w:p w:rsidR="00D3288C" w:rsidRPr="00D3288C" w:rsidRDefault="00D3288C" w:rsidP="00D3288C">
      <w:pPr>
        <w:widowControl/>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tLeast"/>
        <w:rPr>
          <w:rFonts w:ascii="Lucida Console" w:eastAsia="宋体" w:hAnsi="Lucida Console" w:cs="宋体"/>
          <w:color w:val="0000FF"/>
          <w:kern w:val="0"/>
          <w:sz w:val="20"/>
          <w:szCs w:val="20"/>
        </w:rPr>
      </w:pPr>
      <w:r w:rsidRPr="00D3288C">
        <w:rPr>
          <w:rFonts w:ascii="Lucida Console" w:eastAsia="宋体" w:hAnsi="Lucida Console" w:cs="宋体"/>
          <w:color w:val="0000FF"/>
          <w:kern w:val="0"/>
          <w:sz w:val="20"/>
          <w:szCs w:val="20"/>
        </w:rPr>
        <w:t>宽度</w:t>
      </w:r>
      <w:r w:rsidRPr="00D3288C">
        <w:rPr>
          <w:rFonts w:ascii="Lucida Console" w:eastAsia="宋体" w:hAnsi="Lucida Console" w:cs="宋体"/>
          <w:color w:val="0000FF"/>
          <w:kern w:val="0"/>
          <w:sz w:val="20"/>
          <w:szCs w:val="20"/>
        </w:rPr>
        <w:t>1</w:t>
      </w:r>
      <w:r w:rsidRPr="00D3288C">
        <w:rPr>
          <w:rFonts w:ascii="Lucida Console" w:eastAsia="宋体" w:hAnsi="Lucida Console" w:cs="宋体"/>
          <w:color w:val="0000FF"/>
          <w:kern w:val="0"/>
          <w:sz w:val="20"/>
          <w:szCs w:val="20"/>
        </w:rPr>
        <w:t>：</w:t>
      </w:r>
      <w:r w:rsidRPr="00D3288C">
        <w:rPr>
          <w:rFonts w:ascii="Lucida Console" w:eastAsia="宋体" w:hAnsi="Lucida Console" w:cs="宋体"/>
          <w:color w:val="0000FF"/>
          <w:kern w:val="0"/>
          <w:sz w:val="20"/>
          <w:szCs w:val="20"/>
        </w:rPr>
        <w:t>&lt;input type="text</w:t>
      </w:r>
      <w:proofErr w:type="gramStart"/>
      <w:r w:rsidRPr="00D3288C">
        <w:rPr>
          <w:rFonts w:ascii="Lucida Console" w:eastAsia="宋体" w:hAnsi="Lucida Console" w:cs="宋体"/>
          <w:color w:val="0000FF"/>
          <w:kern w:val="0"/>
          <w:sz w:val="20"/>
          <w:szCs w:val="20"/>
        </w:rPr>
        <w:t>"  class</w:t>
      </w:r>
      <w:proofErr w:type="gramEnd"/>
      <w:r w:rsidRPr="00D3288C">
        <w:rPr>
          <w:rFonts w:ascii="Lucida Console" w:eastAsia="宋体" w:hAnsi="Lucida Console" w:cs="宋体"/>
          <w:color w:val="0000FF"/>
          <w:kern w:val="0"/>
          <w:sz w:val="20"/>
          <w:szCs w:val="20"/>
        </w:rPr>
        <w:t>="inset txtw1" /&gt;</w:t>
      </w:r>
    </w:p>
    <w:p w:rsidR="00D3288C" w:rsidRPr="00D3288C" w:rsidRDefault="00D3288C" w:rsidP="00D3288C">
      <w:pPr>
        <w:widowControl/>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tLeast"/>
        <w:rPr>
          <w:rFonts w:ascii="Lucida Console" w:eastAsia="宋体" w:hAnsi="Lucida Console" w:cs="宋体"/>
          <w:color w:val="0000FF"/>
          <w:kern w:val="0"/>
          <w:sz w:val="20"/>
          <w:szCs w:val="20"/>
        </w:rPr>
      </w:pPr>
      <w:r w:rsidRPr="00D3288C">
        <w:rPr>
          <w:rFonts w:ascii="Lucida Console" w:eastAsia="宋体" w:hAnsi="Lucida Console" w:cs="宋体"/>
          <w:color w:val="0000FF"/>
          <w:kern w:val="0"/>
          <w:sz w:val="20"/>
          <w:szCs w:val="20"/>
        </w:rPr>
        <w:t>宽度</w:t>
      </w:r>
      <w:r w:rsidRPr="00D3288C">
        <w:rPr>
          <w:rFonts w:ascii="Lucida Console" w:eastAsia="宋体" w:hAnsi="Lucida Console" w:cs="宋体"/>
          <w:color w:val="0000FF"/>
          <w:kern w:val="0"/>
          <w:sz w:val="20"/>
          <w:szCs w:val="20"/>
        </w:rPr>
        <w:t>2</w:t>
      </w:r>
      <w:r w:rsidRPr="00D3288C">
        <w:rPr>
          <w:rFonts w:ascii="Lucida Console" w:eastAsia="宋体" w:hAnsi="Lucida Console" w:cs="宋体"/>
          <w:color w:val="0000FF"/>
          <w:kern w:val="0"/>
          <w:sz w:val="20"/>
          <w:szCs w:val="20"/>
        </w:rPr>
        <w:t>：</w:t>
      </w:r>
      <w:r w:rsidRPr="00D3288C">
        <w:rPr>
          <w:rFonts w:ascii="Lucida Console" w:eastAsia="宋体" w:hAnsi="Lucida Console" w:cs="宋体"/>
          <w:color w:val="0000FF"/>
          <w:kern w:val="0"/>
          <w:sz w:val="20"/>
          <w:szCs w:val="20"/>
        </w:rPr>
        <w:t>&lt;input type="text</w:t>
      </w:r>
      <w:proofErr w:type="gramStart"/>
      <w:r w:rsidRPr="00D3288C">
        <w:rPr>
          <w:rFonts w:ascii="Lucida Console" w:eastAsia="宋体" w:hAnsi="Lucida Console" w:cs="宋体"/>
          <w:color w:val="0000FF"/>
          <w:kern w:val="0"/>
          <w:sz w:val="20"/>
          <w:szCs w:val="20"/>
        </w:rPr>
        <w:t>"  class</w:t>
      </w:r>
      <w:proofErr w:type="gramEnd"/>
      <w:r w:rsidRPr="00D3288C">
        <w:rPr>
          <w:rFonts w:ascii="Lucida Console" w:eastAsia="宋体" w:hAnsi="Lucida Console" w:cs="宋体"/>
          <w:color w:val="0000FF"/>
          <w:kern w:val="0"/>
          <w:sz w:val="20"/>
          <w:szCs w:val="20"/>
        </w:rPr>
        <w:t>="inset txtw2" /&gt;</w:t>
      </w:r>
    </w:p>
    <w:p w:rsidR="00D3288C" w:rsidRPr="00D3288C" w:rsidRDefault="00D3288C" w:rsidP="00D3288C">
      <w:pPr>
        <w:widowControl/>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tLeast"/>
        <w:rPr>
          <w:rFonts w:ascii="Lucida Console" w:eastAsia="宋体" w:hAnsi="Lucida Console" w:cs="宋体"/>
          <w:color w:val="0000FF"/>
          <w:kern w:val="0"/>
          <w:sz w:val="20"/>
          <w:szCs w:val="20"/>
        </w:rPr>
      </w:pPr>
      <w:r w:rsidRPr="00D3288C">
        <w:rPr>
          <w:rFonts w:ascii="Lucida Console" w:eastAsia="宋体" w:hAnsi="Lucida Console" w:cs="宋体"/>
          <w:color w:val="0000FF"/>
          <w:kern w:val="0"/>
          <w:sz w:val="20"/>
          <w:szCs w:val="20"/>
        </w:rPr>
        <w:t>宽度</w:t>
      </w:r>
      <w:r w:rsidRPr="00D3288C">
        <w:rPr>
          <w:rFonts w:ascii="Lucida Console" w:eastAsia="宋体" w:hAnsi="Lucida Console" w:cs="宋体"/>
          <w:color w:val="0000FF"/>
          <w:kern w:val="0"/>
          <w:sz w:val="20"/>
          <w:szCs w:val="20"/>
        </w:rPr>
        <w:t>3</w:t>
      </w:r>
      <w:r w:rsidRPr="00D3288C">
        <w:rPr>
          <w:rFonts w:ascii="Lucida Console" w:eastAsia="宋体" w:hAnsi="Lucida Console" w:cs="宋体"/>
          <w:color w:val="0000FF"/>
          <w:kern w:val="0"/>
          <w:sz w:val="20"/>
          <w:szCs w:val="20"/>
        </w:rPr>
        <w:t>：</w:t>
      </w:r>
      <w:r w:rsidRPr="00D3288C">
        <w:rPr>
          <w:rFonts w:ascii="Lucida Console" w:eastAsia="宋体" w:hAnsi="Lucida Console" w:cs="宋体"/>
          <w:color w:val="0000FF"/>
          <w:kern w:val="0"/>
          <w:sz w:val="20"/>
          <w:szCs w:val="20"/>
        </w:rPr>
        <w:t>&lt;input type="text</w:t>
      </w:r>
      <w:proofErr w:type="gramStart"/>
      <w:r w:rsidRPr="00D3288C">
        <w:rPr>
          <w:rFonts w:ascii="Lucida Console" w:eastAsia="宋体" w:hAnsi="Lucida Console" w:cs="宋体"/>
          <w:color w:val="0000FF"/>
          <w:kern w:val="0"/>
          <w:sz w:val="20"/>
          <w:szCs w:val="20"/>
        </w:rPr>
        <w:t>"  class</w:t>
      </w:r>
      <w:proofErr w:type="gramEnd"/>
      <w:r w:rsidRPr="00D3288C">
        <w:rPr>
          <w:rFonts w:ascii="Lucida Console" w:eastAsia="宋体" w:hAnsi="Lucida Console" w:cs="宋体"/>
          <w:color w:val="0000FF"/>
          <w:kern w:val="0"/>
          <w:sz w:val="20"/>
          <w:szCs w:val="20"/>
        </w:rPr>
        <w:t>="inset txtw3" /&gt;</w:t>
      </w:r>
    </w:p>
    <w:p w:rsidR="00D3288C" w:rsidRPr="00D3288C" w:rsidRDefault="00D3288C" w:rsidP="00D3288C">
      <w:pPr>
        <w:widowControl/>
        <w:shd w:val="clear" w:color="auto" w:fill="FFFFFF"/>
        <w:spacing w:before="240" w:after="240" w:line="360" w:lineRule="atLeast"/>
        <w:rPr>
          <w:rFonts w:ascii="Arial" w:eastAsia="宋体" w:hAnsi="Arial" w:cs="Arial"/>
          <w:color w:val="333333"/>
          <w:kern w:val="0"/>
          <w:sz w:val="24"/>
          <w:szCs w:val="24"/>
        </w:rPr>
      </w:pPr>
      <w:r w:rsidRPr="00D3288C">
        <w:rPr>
          <w:rFonts w:ascii="Arial" w:eastAsia="宋体" w:hAnsi="Arial" w:cs="Arial"/>
          <w:color w:val="333333"/>
          <w:kern w:val="0"/>
          <w:sz w:val="24"/>
          <w:szCs w:val="24"/>
        </w:rPr>
        <w:lastRenderedPageBreak/>
        <w:t>虽然</w:t>
      </w:r>
      <w:r w:rsidRPr="00D3288C">
        <w:rPr>
          <w:rFonts w:ascii="Arial" w:eastAsia="宋体" w:hAnsi="Arial" w:cs="Arial"/>
          <w:color w:val="333333"/>
          <w:kern w:val="0"/>
          <w:sz w:val="24"/>
          <w:szCs w:val="24"/>
        </w:rPr>
        <w:t>txtw1</w:t>
      </w:r>
      <w:r w:rsidRPr="00D3288C">
        <w:rPr>
          <w:rFonts w:ascii="Arial" w:eastAsia="宋体" w:hAnsi="Arial" w:cs="Arial"/>
          <w:color w:val="333333"/>
          <w:kern w:val="0"/>
          <w:sz w:val="24"/>
          <w:szCs w:val="24"/>
        </w:rPr>
        <w:t>也是分离出来的单样式，但是由于其命名带有内容语义，所以，不会被贸然当作分离样式在其他地方适应，而带来后期维护潜在的问题。</w:t>
      </w:r>
    </w:p>
    <w:p w:rsidR="00D3288C" w:rsidRPr="00D3288C" w:rsidRDefault="00D3288C" w:rsidP="00D3288C">
      <w:pPr>
        <w:widowControl/>
        <w:shd w:val="clear" w:color="auto" w:fill="FFFFFF"/>
        <w:spacing w:before="240" w:after="240" w:line="360" w:lineRule="atLeast"/>
        <w:rPr>
          <w:rFonts w:ascii="Arial" w:eastAsia="宋体" w:hAnsi="Arial" w:cs="Arial"/>
          <w:color w:val="333333"/>
          <w:kern w:val="0"/>
          <w:sz w:val="24"/>
          <w:szCs w:val="24"/>
        </w:rPr>
      </w:pPr>
      <w:r w:rsidRPr="00D3288C">
        <w:rPr>
          <w:rFonts w:ascii="Arial" w:eastAsia="宋体" w:hAnsi="Arial" w:cs="Arial"/>
          <w:color w:val="333333"/>
          <w:kern w:val="0"/>
          <w:sz w:val="24"/>
          <w:szCs w:val="24"/>
        </w:rPr>
        <w:t>还没完，其实上面都是讲的</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非分离</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，不是讲</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共存</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，似乎有点不切题。不急，下面才是关键。这里，</w:t>
      </w:r>
      <w:r w:rsidRPr="00D3288C">
        <w:rPr>
          <w:rFonts w:ascii="Arial" w:eastAsia="宋体" w:hAnsi="Arial" w:cs="Arial"/>
          <w:color w:val="333333"/>
          <w:kern w:val="0"/>
          <w:sz w:val="24"/>
          <w:szCs w:val="24"/>
        </w:rPr>
        <w:t>txtw1</w:t>
      </w:r>
      <w:r w:rsidRPr="00D3288C">
        <w:rPr>
          <w:rFonts w:ascii="Arial" w:eastAsia="宋体" w:hAnsi="Arial" w:cs="Arial"/>
          <w:color w:val="333333"/>
          <w:kern w:val="0"/>
          <w:sz w:val="24"/>
          <w:szCs w:val="24"/>
        </w:rPr>
        <w:t>明明是独立样式，却不能当作分离样式使用，这种心情就像是看到花季少女</w:t>
      </w:r>
      <w:proofErr w:type="gramStart"/>
      <w:r w:rsidRPr="00D3288C">
        <w:rPr>
          <w:rFonts w:ascii="Arial" w:eastAsia="宋体" w:hAnsi="Arial" w:cs="Arial"/>
          <w:color w:val="333333"/>
          <w:kern w:val="0"/>
          <w:sz w:val="24"/>
          <w:szCs w:val="24"/>
        </w:rPr>
        <w:t>跳楼般</w:t>
      </w:r>
      <w:proofErr w:type="gramEnd"/>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可惜了！实则不然，这里</w:t>
      </w:r>
      <w:r w:rsidRPr="00D3288C">
        <w:rPr>
          <w:rFonts w:ascii="Arial" w:eastAsia="宋体" w:hAnsi="Arial" w:cs="Arial"/>
          <w:color w:val="333333"/>
          <w:kern w:val="0"/>
          <w:sz w:val="24"/>
          <w:szCs w:val="24"/>
        </w:rPr>
        <w:t>txtw1</w:t>
      </w:r>
      <w:r w:rsidRPr="00D3288C">
        <w:rPr>
          <w:rFonts w:ascii="Arial" w:eastAsia="宋体" w:hAnsi="Arial" w:cs="Arial"/>
          <w:color w:val="333333"/>
          <w:kern w:val="0"/>
          <w:sz w:val="24"/>
          <w:szCs w:val="24"/>
        </w:rPr>
        <w:t>的样式是可以当作</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分离</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样式使用的，如何使用？关键就是本节的关键字</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合并</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。我们可以将分离样式与内容语义的独立样式进行合并，就可以实现样式分离重用又没有后期维护潜在风险的问题。比方说，我在做一个列表，这个列表的宽度就是</w:t>
      </w:r>
      <w:r w:rsidRPr="00D3288C">
        <w:rPr>
          <w:rFonts w:ascii="Arial" w:eastAsia="宋体" w:hAnsi="Arial" w:cs="Arial"/>
          <w:color w:val="333333"/>
          <w:kern w:val="0"/>
          <w:sz w:val="24"/>
          <w:szCs w:val="24"/>
        </w:rPr>
        <w:t>163</w:t>
      </w:r>
      <w:r w:rsidRPr="00D3288C">
        <w:rPr>
          <w:rFonts w:ascii="Arial" w:eastAsia="宋体" w:hAnsi="Arial" w:cs="Arial"/>
          <w:color w:val="333333"/>
          <w:kern w:val="0"/>
          <w:sz w:val="24"/>
          <w:szCs w:val="24"/>
        </w:rPr>
        <w:t>像素，嘿，正好，</w:t>
      </w:r>
      <w:r w:rsidRPr="00D3288C">
        <w:rPr>
          <w:rFonts w:ascii="Arial" w:eastAsia="宋体" w:hAnsi="Arial" w:cs="Arial"/>
          <w:color w:val="333333"/>
          <w:kern w:val="0"/>
          <w:sz w:val="24"/>
          <w:szCs w:val="24"/>
        </w:rPr>
        <w:t>CSS</w:t>
      </w:r>
      <w:r w:rsidRPr="00D3288C">
        <w:rPr>
          <w:rFonts w:ascii="Arial" w:eastAsia="宋体" w:hAnsi="Arial" w:cs="Arial"/>
          <w:color w:val="333333"/>
          <w:kern w:val="0"/>
          <w:sz w:val="24"/>
          <w:szCs w:val="24"/>
        </w:rPr>
        <w:t>中有个宽度为</w:t>
      </w:r>
      <w:r w:rsidRPr="00D3288C">
        <w:rPr>
          <w:rFonts w:ascii="Arial" w:eastAsia="宋体" w:hAnsi="Arial" w:cs="Arial"/>
          <w:color w:val="333333"/>
          <w:kern w:val="0"/>
          <w:sz w:val="24"/>
          <w:szCs w:val="24"/>
        </w:rPr>
        <w:t>163</w:t>
      </w:r>
      <w:r w:rsidRPr="00D3288C">
        <w:rPr>
          <w:rFonts w:ascii="Arial" w:eastAsia="宋体" w:hAnsi="Arial" w:cs="Arial"/>
          <w:color w:val="333333"/>
          <w:kern w:val="0"/>
          <w:sz w:val="24"/>
          <w:szCs w:val="24"/>
        </w:rPr>
        <w:t>像素的独立样式</w:t>
      </w:r>
      <w:r w:rsidRPr="00D3288C">
        <w:rPr>
          <w:rFonts w:ascii="Arial" w:eastAsia="宋体" w:hAnsi="Arial" w:cs="Arial"/>
          <w:color w:val="333333"/>
          <w:kern w:val="0"/>
          <w:sz w:val="24"/>
          <w:szCs w:val="24"/>
        </w:rPr>
        <w:t>txtw1</w:t>
      </w:r>
      <w:r w:rsidRPr="00D3288C">
        <w:rPr>
          <w:rFonts w:ascii="Arial" w:eastAsia="宋体" w:hAnsi="Arial" w:cs="Arial"/>
          <w:color w:val="333333"/>
          <w:kern w:val="0"/>
          <w:sz w:val="24"/>
          <w:szCs w:val="24"/>
        </w:rPr>
        <w:t>，但是这个到嘴的</w:t>
      </w:r>
      <w:proofErr w:type="gramStart"/>
      <w:r w:rsidRPr="00D3288C">
        <w:rPr>
          <w:rFonts w:ascii="Arial" w:eastAsia="宋体" w:hAnsi="Arial" w:cs="Arial"/>
          <w:color w:val="333333"/>
          <w:kern w:val="0"/>
          <w:sz w:val="24"/>
          <w:szCs w:val="24"/>
        </w:rPr>
        <w:t>肥鸭却吃</w:t>
      </w:r>
      <w:proofErr w:type="gramEnd"/>
      <w:r w:rsidRPr="00D3288C">
        <w:rPr>
          <w:rFonts w:ascii="Arial" w:eastAsia="宋体" w:hAnsi="Arial" w:cs="Arial"/>
          <w:color w:val="333333"/>
          <w:kern w:val="0"/>
          <w:sz w:val="24"/>
          <w:szCs w:val="24"/>
        </w:rPr>
        <w:t>不得（前面提到的潜在风险），怎么办，我们可以分离出一个</w:t>
      </w:r>
      <w:r w:rsidRPr="00D3288C">
        <w:rPr>
          <w:rFonts w:ascii="Arial" w:eastAsia="宋体" w:hAnsi="Arial" w:cs="Arial"/>
          <w:color w:val="333333"/>
          <w:kern w:val="0"/>
          <w:sz w:val="24"/>
          <w:szCs w:val="24"/>
        </w:rPr>
        <w:t>163</w:t>
      </w:r>
      <w:r w:rsidRPr="00D3288C">
        <w:rPr>
          <w:rFonts w:ascii="Arial" w:eastAsia="宋体" w:hAnsi="Arial" w:cs="Arial"/>
          <w:color w:val="333333"/>
          <w:kern w:val="0"/>
          <w:sz w:val="24"/>
          <w:szCs w:val="24"/>
        </w:rPr>
        <w:t>像素宽度的样式</w:t>
      </w:r>
      <w:r w:rsidRPr="00D3288C">
        <w:rPr>
          <w:rFonts w:ascii="Arial" w:eastAsia="宋体" w:hAnsi="Arial" w:cs="Arial"/>
          <w:color w:val="333333"/>
          <w:kern w:val="0"/>
          <w:sz w:val="24"/>
          <w:szCs w:val="24"/>
        </w:rPr>
        <w:t>w163</w:t>
      </w:r>
      <w:r w:rsidRPr="00D3288C">
        <w:rPr>
          <w:rFonts w:ascii="Arial" w:eastAsia="宋体" w:hAnsi="Arial" w:cs="Arial"/>
          <w:color w:val="333333"/>
          <w:kern w:val="0"/>
          <w:sz w:val="24"/>
          <w:szCs w:val="24"/>
        </w:rPr>
        <w:t>，同时与</w:t>
      </w:r>
      <w:r w:rsidRPr="00D3288C">
        <w:rPr>
          <w:rFonts w:ascii="Arial" w:eastAsia="宋体" w:hAnsi="Arial" w:cs="Arial"/>
          <w:color w:val="333333"/>
          <w:kern w:val="0"/>
          <w:sz w:val="24"/>
          <w:szCs w:val="24"/>
        </w:rPr>
        <w:t>txtw1</w:t>
      </w:r>
      <w:r w:rsidRPr="00D3288C">
        <w:rPr>
          <w:rFonts w:ascii="Arial" w:eastAsia="宋体" w:hAnsi="Arial" w:cs="Arial"/>
          <w:color w:val="333333"/>
          <w:kern w:val="0"/>
          <w:sz w:val="24"/>
          <w:szCs w:val="24"/>
        </w:rPr>
        <w:t>进行合并，这样，就实现了样式重用，又规避了潜在风险，于是，我们会有如下的样式代码：</w:t>
      </w:r>
    </w:p>
    <w:p w:rsidR="00D3288C" w:rsidRPr="00D3288C" w:rsidRDefault="00D3288C" w:rsidP="00D3288C">
      <w:pPr>
        <w:widowControl/>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tLeast"/>
        <w:rPr>
          <w:rFonts w:ascii="Lucida Console" w:eastAsia="宋体" w:hAnsi="Lucida Console" w:cs="宋体"/>
          <w:color w:val="0000FF"/>
          <w:kern w:val="0"/>
          <w:sz w:val="20"/>
          <w:szCs w:val="20"/>
        </w:rPr>
      </w:pPr>
      <w:r w:rsidRPr="00D3288C">
        <w:rPr>
          <w:rFonts w:ascii="Lucida Console" w:eastAsia="宋体" w:hAnsi="Lucida Console" w:cs="宋体"/>
          <w:b/>
          <w:bCs/>
          <w:color w:val="0000FF"/>
          <w:kern w:val="0"/>
          <w:sz w:val="20"/>
          <w:szCs w:val="20"/>
        </w:rPr>
        <w:t>.txtw1</w:t>
      </w:r>
      <w:proofErr w:type="gramStart"/>
      <w:r w:rsidRPr="00D3288C">
        <w:rPr>
          <w:rFonts w:ascii="Lucida Console" w:eastAsia="宋体" w:hAnsi="Lucida Console" w:cs="宋体"/>
          <w:b/>
          <w:bCs/>
          <w:color w:val="0000FF"/>
          <w:kern w:val="0"/>
          <w:sz w:val="20"/>
          <w:szCs w:val="20"/>
        </w:rPr>
        <w:t>,.</w:t>
      </w:r>
      <w:proofErr w:type="gramEnd"/>
      <w:r w:rsidRPr="00D3288C">
        <w:rPr>
          <w:rFonts w:ascii="Lucida Console" w:eastAsia="宋体" w:hAnsi="Lucida Console" w:cs="宋体"/>
          <w:b/>
          <w:bCs/>
          <w:color w:val="0000FF"/>
          <w:kern w:val="0"/>
          <w:sz w:val="20"/>
          <w:szCs w:val="20"/>
        </w:rPr>
        <w:t>w163{width:163px;}</w:t>
      </w:r>
    </w:p>
    <w:p w:rsidR="00D3288C" w:rsidRPr="00D3288C" w:rsidRDefault="00D3288C" w:rsidP="00D3288C">
      <w:pPr>
        <w:widowControl/>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tLeast"/>
        <w:rPr>
          <w:rFonts w:ascii="Lucida Console" w:eastAsia="宋体" w:hAnsi="Lucida Console" w:cs="宋体"/>
          <w:color w:val="0000FF"/>
          <w:kern w:val="0"/>
          <w:sz w:val="20"/>
          <w:szCs w:val="20"/>
        </w:rPr>
      </w:pPr>
      <w:r w:rsidRPr="00D3288C">
        <w:rPr>
          <w:rFonts w:ascii="Lucida Console" w:eastAsia="宋体" w:hAnsi="Lucida Console" w:cs="宋体"/>
          <w:color w:val="0000FF"/>
          <w:kern w:val="0"/>
          <w:sz w:val="20"/>
          <w:szCs w:val="20"/>
        </w:rPr>
        <w:t>.</w:t>
      </w:r>
      <w:proofErr w:type="gramStart"/>
      <w:r w:rsidRPr="00D3288C">
        <w:rPr>
          <w:rFonts w:ascii="Lucida Console" w:eastAsia="宋体" w:hAnsi="Lucida Console" w:cs="宋体"/>
          <w:color w:val="0000FF"/>
          <w:kern w:val="0"/>
          <w:sz w:val="20"/>
          <w:szCs w:val="20"/>
        </w:rPr>
        <w:t>txtw2{</w:t>
      </w:r>
      <w:proofErr w:type="gramEnd"/>
      <w:r w:rsidRPr="00D3288C">
        <w:rPr>
          <w:rFonts w:ascii="Lucida Console" w:eastAsia="宋体" w:hAnsi="Lucida Console" w:cs="宋体"/>
          <w:color w:val="0000FF"/>
          <w:kern w:val="0"/>
          <w:sz w:val="20"/>
          <w:szCs w:val="20"/>
        </w:rPr>
        <w:t>width:297px;}</w:t>
      </w:r>
    </w:p>
    <w:p w:rsidR="00D3288C" w:rsidRPr="00D3288C" w:rsidRDefault="00D3288C" w:rsidP="00D3288C">
      <w:pPr>
        <w:widowControl/>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tLeast"/>
        <w:rPr>
          <w:rFonts w:ascii="Lucida Console" w:eastAsia="宋体" w:hAnsi="Lucida Console" w:cs="宋体"/>
          <w:color w:val="0000FF"/>
          <w:kern w:val="0"/>
          <w:sz w:val="20"/>
          <w:szCs w:val="20"/>
        </w:rPr>
      </w:pPr>
      <w:r w:rsidRPr="00D3288C">
        <w:rPr>
          <w:rFonts w:ascii="Lucida Console" w:eastAsia="宋体" w:hAnsi="Lucida Console" w:cs="宋体"/>
          <w:color w:val="0000FF"/>
          <w:kern w:val="0"/>
          <w:sz w:val="20"/>
          <w:szCs w:val="20"/>
        </w:rPr>
        <w:t>.</w:t>
      </w:r>
      <w:proofErr w:type="gramStart"/>
      <w:r w:rsidRPr="00D3288C">
        <w:rPr>
          <w:rFonts w:ascii="Lucida Console" w:eastAsia="宋体" w:hAnsi="Lucida Console" w:cs="宋体"/>
          <w:color w:val="0000FF"/>
          <w:kern w:val="0"/>
          <w:sz w:val="20"/>
          <w:szCs w:val="20"/>
        </w:rPr>
        <w:t>txtw3{</w:t>
      </w:r>
      <w:proofErr w:type="gramEnd"/>
      <w:r w:rsidRPr="00D3288C">
        <w:rPr>
          <w:rFonts w:ascii="Lucida Console" w:eastAsia="宋体" w:hAnsi="Lucida Console" w:cs="宋体"/>
          <w:color w:val="0000FF"/>
          <w:kern w:val="0"/>
          <w:sz w:val="20"/>
          <w:szCs w:val="20"/>
        </w:rPr>
        <w:t>width:397px;}</w:t>
      </w:r>
    </w:p>
    <w:p w:rsidR="00D3288C" w:rsidRPr="00D3288C" w:rsidRDefault="00D3288C" w:rsidP="00D3288C">
      <w:pPr>
        <w:widowControl/>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tLeast"/>
        <w:rPr>
          <w:rFonts w:ascii="Lucida Console" w:eastAsia="宋体" w:hAnsi="Lucida Console" w:cs="宋体"/>
          <w:color w:val="0000FF"/>
          <w:kern w:val="0"/>
          <w:sz w:val="20"/>
          <w:szCs w:val="20"/>
        </w:rPr>
      </w:pPr>
      <w:r w:rsidRPr="00D3288C">
        <w:rPr>
          <w:rFonts w:ascii="Lucida Console" w:eastAsia="宋体" w:hAnsi="Lucida Console" w:cs="宋体"/>
          <w:color w:val="0000FF"/>
          <w:kern w:val="0"/>
          <w:sz w:val="20"/>
          <w:szCs w:val="20"/>
        </w:rPr>
        <w:t>.</w:t>
      </w:r>
      <w:proofErr w:type="gramStart"/>
      <w:r w:rsidRPr="00D3288C">
        <w:rPr>
          <w:rFonts w:ascii="Lucida Console" w:eastAsia="宋体" w:hAnsi="Lucida Console" w:cs="宋体"/>
          <w:color w:val="0000FF"/>
          <w:kern w:val="0"/>
          <w:sz w:val="20"/>
          <w:szCs w:val="20"/>
        </w:rPr>
        <w:t>txtw4{</w:t>
      </w:r>
      <w:proofErr w:type="gramEnd"/>
      <w:r w:rsidRPr="00D3288C">
        <w:rPr>
          <w:rFonts w:ascii="Lucida Console" w:eastAsia="宋体" w:hAnsi="Lucida Console" w:cs="宋体"/>
          <w:color w:val="0000FF"/>
          <w:kern w:val="0"/>
          <w:sz w:val="20"/>
          <w:szCs w:val="20"/>
        </w:rPr>
        <w:t>width:710px;}</w:t>
      </w:r>
    </w:p>
    <w:p w:rsidR="00D3288C" w:rsidRPr="00D3288C" w:rsidRDefault="00D3288C" w:rsidP="00D3288C">
      <w:pPr>
        <w:widowControl/>
        <w:shd w:val="clear" w:color="auto" w:fill="FFFFFF"/>
        <w:spacing w:before="240" w:after="240" w:line="360" w:lineRule="atLeast"/>
        <w:rPr>
          <w:rFonts w:ascii="Arial" w:eastAsia="宋体" w:hAnsi="Arial" w:cs="Arial"/>
          <w:color w:val="333333"/>
          <w:kern w:val="0"/>
          <w:sz w:val="24"/>
          <w:szCs w:val="24"/>
        </w:rPr>
      </w:pPr>
      <w:r w:rsidRPr="00D3288C">
        <w:rPr>
          <w:rFonts w:ascii="Arial" w:eastAsia="宋体" w:hAnsi="Arial" w:cs="Arial"/>
          <w:color w:val="333333"/>
          <w:kern w:val="0"/>
          <w:sz w:val="24"/>
          <w:szCs w:val="24"/>
        </w:rPr>
        <w:t>这就是</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分离</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与</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合并</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共存的极佳实例。</w:t>
      </w:r>
    </w:p>
    <w:p w:rsidR="00D3288C" w:rsidRPr="00D3288C" w:rsidRDefault="00D3288C" w:rsidP="00D3288C">
      <w:pPr>
        <w:widowControl/>
        <w:shd w:val="clear" w:color="auto" w:fill="FFFFFF"/>
        <w:spacing w:before="240" w:after="240" w:line="360" w:lineRule="atLeast"/>
        <w:rPr>
          <w:rFonts w:ascii="Arial" w:eastAsia="宋体" w:hAnsi="Arial" w:cs="Arial"/>
          <w:color w:val="333333"/>
          <w:kern w:val="0"/>
          <w:sz w:val="24"/>
          <w:szCs w:val="24"/>
        </w:rPr>
      </w:pPr>
      <w:r w:rsidRPr="00D3288C">
        <w:rPr>
          <w:rFonts w:ascii="Arial" w:eastAsia="宋体" w:hAnsi="Arial" w:cs="Arial"/>
          <w:color w:val="333333"/>
          <w:kern w:val="0"/>
          <w:sz w:val="24"/>
          <w:szCs w:val="24"/>
        </w:rPr>
        <w:t>要注意，只有页面要使用到与文本框独立宽度一样宽度的时候才进行分离并合并，所以以下做法是属于犯傻不可取的：</w:t>
      </w:r>
    </w:p>
    <w:p w:rsidR="00D3288C" w:rsidRPr="00D3288C" w:rsidRDefault="00D3288C" w:rsidP="00D3288C">
      <w:pPr>
        <w:widowControl/>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tLeast"/>
        <w:rPr>
          <w:rFonts w:ascii="Lucida Console" w:eastAsia="宋体" w:hAnsi="Lucida Console" w:cs="宋体"/>
          <w:color w:val="0000FF"/>
          <w:kern w:val="0"/>
          <w:sz w:val="20"/>
          <w:szCs w:val="20"/>
        </w:rPr>
      </w:pPr>
      <w:r w:rsidRPr="00D3288C">
        <w:rPr>
          <w:rFonts w:ascii="Lucida Console" w:eastAsia="宋体" w:hAnsi="Lucida Console" w:cs="宋体"/>
          <w:color w:val="0000FF"/>
          <w:kern w:val="0"/>
          <w:sz w:val="20"/>
          <w:szCs w:val="20"/>
        </w:rPr>
        <w:t>.txtw1</w:t>
      </w:r>
      <w:proofErr w:type="gramStart"/>
      <w:r w:rsidRPr="00D3288C">
        <w:rPr>
          <w:rFonts w:ascii="Lucida Console" w:eastAsia="宋体" w:hAnsi="Lucida Console" w:cs="宋体"/>
          <w:color w:val="0000FF"/>
          <w:kern w:val="0"/>
          <w:sz w:val="20"/>
          <w:szCs w:val="20"/>
        </w:rPr>
        <w:t>,.</w:t>
      </w:r>
      <w:proofErr w:type="gramEnd"/>
      <w:r w:rsidRPr="00D3288C">
        <w:rPr>
          <w:rFonts w:ascii="Lucida Console" w:eastAsia="宋体" w:hAnsi="Lucida Console" w:cs="宋体"/>
          <w:color w:val="0000FF"/>
          <w:kern w:val="0"/>
          <w:sz w:val="20"/>
          <w:szCs w:val="20"/>
        </w:rPr>
        <w:t>w163{width:163px;}</w:t>
      </w:r>
    </w:p>
    <w:p w:rsidR="00D3288C" w:rsidRPr="00D3288C" w:rsidRDefault="00D3288C" w:rsidP="00D3288C">
      <w:pPr>
        <w:widowControl/>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tLeast"/>
        <w:rPr>
          <w:rFonts w:ascii="Lucida Console" w:eastAsia="宋体" w:hAnsi="Lucida Console" w:cs="宋体"/>
          <w:color w:val="0000FF"/>
          <w:kern w:val="0"/>
          <w:sz w:val="20"/>
          <w:szCs w:val="20"/>
        </w:rPr>
      </w:pPr>
      <w:r w:rsidRPr="00D3288C">
        <w:rPr>
          <w:rFonts w:ascii="Lucida Console" w:eastAsia="宋体" w:hAnsi="Lucida Console" w:cs="宋体"/>
          <w:color w:val="0000FF"/>
          <w:kern w:val="0"/>
          <w:sz w:val="20"/>
          <w:szCs w:val="20"/>
        </w:rPr>
        <w:t>.</w:t>
      </w:r>
      <w:proofErr w:type="gramStart"/>
      <w:r w:rsidRPr="00D3288C">
        <w:rPr>
          <w:rFonts w:ascii="Lucida Console" w:eastAsia="宋体" w:hAnsi="Lucida Console" w:cs="宋体"/>
          <w:color w:val="0000FF"/>
          <w:kern w:val="0"/>
          <w:sz w:val="20"/>
          <w:szCs w:val="20"/>
        </w:rPr>
        <w:t>txtw2</w:t>
      </w:r>
      <w:proofErr w:type="gramEnd"/>
      <w:del w:id="0" w:author="Unknown" w:date="2010-07-08T12:57:00Z">
        <w:r w:rsidRPr="00D3288C">
          <w:rPr>
            <w:rFonts w:ascii="Lucida Console" w:eastAsia="宋体" w:hAnsi="Lucida Console" w:cs="宋体"/>
            <w:color w:val="0000FF"/>
            <w:kern w:val="0"/>
            <w:sz w:val="20"/>
            <w:szCs w:val="20"/>
          </w:rPr>
          <w:delText>,.w297</w:delText>
        </w:r>
      </w:del>
      <w:r w:rsidRPr="00D3288C">
        <w:rPr>
          <w:rFonts w:ascii="Lucida Console" w:eastAsia="宋体" w:hAnsi="Lucida Console" w:cs="宋体"/>
          <w:color w:val="0000FF"/>
          <w:kern w:val="0"/>
          <w:sz w:val="20"/>
          <w:szCs w:val="20"/>
        </w:rPr>
        <w:t>{width:297px;}</w:t>
      </w:r>
    </w:p>
    <w:p w:rsidR="00D3288C" w:rsidRPr="00D3288C" w:rsidRDefault="00D3288C" w:rsidP="00D3288C">
      <w:pPr>
        <w:widowControl/>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tLeast"/>
        <w:rPr>
          <w:rFonts w:ascii="Lucida Console" w:eastAsia="宋体" w:hAnsi="Lucida Console" w:cs="宋体"/>
          <w:color w:val="0000FF"/>
          <w:kern w:val="0"/>
          <w:sz w:val="20"/>
          <w:szCs w:val="20"/>
        </w:rPr>
      </w:pPr>
      <w:r w:rsidRPr="00D3288C">
        <w:rPr>
          <w:rFonts w:ascii="Lucida Console" w:eastAsia="宋体" w:hAnsi="Lucida Console" w:cs="宋体"/>
          <w:color w:val="0000FF"/>
          <w:kern w:val="0"/>
          <w:sz w:val="20"/>
          <w:szCs w:val="20"/>
        </w:rPr>
        <w:t>.</w:t>
      </w:r>
      <w:proofErr w:type="gramStart"/>
      <w:r w:rsidRPr="00D3288C">
        <w:rPr>
          <w:rFonts w:ascii="Lucida Console" w:eastAsia="宋体" w:hAnsi="Lucida Console" w:cs="宋体"/>
          <w:color w:val="0000FF"/>
          <w:kern w:val="0"/>
          <w:sz w:val="20"/>
          <w:szCs w:val="20"/>
        </w:rPr>
        <w:t>txtw3</w:t>
      </w:r>
      <w:proofErr w:type="gramEnd"/>
      <w:del w:id="1" w:author="Unknown" w:date="2010-07-08T12:57:00Z">
        <w:r w:rsidRPr="00D3288C">
          <w:rPr>
            <w:rFonts w:ascii="Lucida Console" w:eastAsia="宋体" w:hAnsi="Lucida Console" w:cs="宋体"/>
            <w:color w:val="0000FF"/>
            <w:kern w:val="0"/>
            <w:sz w:val="20"/>
            <w:szCs w:val="20"/>
          </w:rPr>
          <w:delText>,.w397</w:delText>
        </w:r>
      </w:del>
      <w:r w:rsidRPr="00D3288C">
        <w:rPr>
          <w:rFonts w:ascii="Lucida Console" w:eastAsia="宋体" w:hAnsi="Lucida Console" w:cs="宋体"/>
          <w:color w:val="0000FF"/>
          <w:kern w:val="0"/>
          <w:sz w:val="20"/>
          <w:szCs w:val="20"/>
        </w:rPr>
        <w:t>{width:397px;}</w:t>
      </w:r>
    </w:p>
    <w:p w:rsidR="00D3288C" w:rsidRPr="00D3288C" w:rsidRDefault="00D3288C" w:rsidP="00D3288C">
      <w:pPr>
        <w:widowControl/>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tLeast"/>
        <w:rPr>
          <w:rFonts w:ascii="Lucida Console" w:eastAsia="宋体" w:hAnsi="Lucida Console" w:cs="宋体"/>
          <w:color w:val="0000FF"/>
          <w:kern w:val="0"/>
          <w:sz w:val="20"/>
          <w:szCs w:val="20"/>
        </w:rPr>
      </w:pPr>
      <w:r w:rsidRPr="00D3288C">
        <w:rPr>
          <w:rFonts w:ascii="Lucida Console" w:eastAsia="宋体" w:hAnsi="Lucida Console" w:cs="宋体"/>
          <w:color w:val="0000FF"/>
          <w:kern w:val="0"/>
          <w:sz w:val="20"/>
          <w:szCs w:val="20"/>
        </w:rPr>
        <w:t>.</w:t>
      </w:r>
      <w:proofErr w:type="gramStart"/>
      <w:r w:rsidRPr="00D3288C">
        <w:rPr>
          <w:rFonts w:ascii="Lucida Console" w:eastAsia="宋体" w:hAnsi="Lucida Console" w:cs="宋体"/>
          <w:color w:val="0000FF"/>
          <w:kern w:val="0"/>
          <w:sz w:val="20"/>
          <w:szCs w:val="20"/>
        </w:rPr>
        <w:t>txtw4</w:t>
      </w:r>
      <w:proofErr w:type="gramEnd"/>
      <w:del w:id="2" w:author="Unknown" w:date="2010-07-08T12:57:00Z">
        <w:r w:rsidRPr="00D3288C">
          <w:rPr>
            <w:rFonts w:ascii="Lucida Console" w:eastAsia="宋体" w:hAnsi="Lucida Console" w:cs="宋体"/>
            <w:color w:val="0000FF"/>
            <w:kern w:val="0"/>
            <w:sz w:val="20"/>
            <w:szCs w:val="20"/>
          </w:rPr>
          <w:delText>,.w710</w:delText>
        </w:r>
      </w:del>
      <w:r w:rsidRPr="00D3288C">
        <w:rPr>
          <w:rFonts w:ascii="Lucida Console" w:eastAsia="宋体" w:hAnsi="Lucida Console" w:cs="宋体"/>
          <w:color w:val="0000FF"/>
          <w:kern w:val="0"/>
          <w:sz w:val="20"/>
          <w:szCs w:val="20"/>
        </w:rPr>
        <w:t>{width:710px;}</w:t>
      </w:r>
    </w:p>
    <w:p w:rsidR="00D3288C" w:rsidRPr="00D3288C" w:rsidRDefault="00D3288C" w:rsidP="00D3288C">
      <w:pPr>
        <w:widowControl/>
        <w:shd w:val="clear" w:color="auto" w:fill="FFFFFF"/>
        <w:spacing w:before="240" w:after="240" w:line="360" w:lineRule="atLeast"/>
        <w:rPr>
          <w:rFonts w:ascii="Arial" w:eastAsia="宋体" w:hAnsi="Arial" w:cs="Arial"/>
          <w:color w:val="333333"/>
          <w:kern w:val="0"/>
          <w:sz w:val="24"/>
          <w:szCs w:val="24"/>
        </w:rPr>
      </w:pPr>
      <w:r w:rsidRPr="00D3288C">
        <w:rPr>
          <w:rFonts w:ascii="Arial" w:eastAsia="宋体" w:hAnsi="Arial" w:cs="Arial"/>
          <w:color w:val="333333"/>
          <w:kern w:val="0"/>
          <w:sz w:val="24"/>
          <w:szCs w:val="24"/>
        </w:rPr>
        <w:t>现在，我们要修改</w:t>
      </w:r>
      <w:r w:rsidRPr="00D3288C">
        <w:rPr>
          <w:rFonts w:ascii="Arial" w:eastAsia="宋体" w:hAnsi="Arial" w:cs="Arial"/>
          <w:color w:val="333333"/>
          <w:kern w:val="0"/>
          <w:sz w:val="24"/>
          <w:szCs w:val="24"/>
        </w:rPr>
        <w:t>txtw1</w:t>
      </w:r>
      <w:r w:rsidRPr="00D3288C">
        <w:rPr>
          <w:rFonts w:ascii="Arial" w:eastAsia="宋体" w:hAnsi="Arial" w:cs="Arial"/>
          <w:color w:val="333333"/>
          <w:kern w:val="0"/>
          <w:sz w:val="24"/>
          <w:szCs w:val="24"/>
        </w:rPr>
        <w:t>样式下的文本框宽度为</w:t>
      </w:r>
      <w:r w:rsidRPr="00D3288C">
        <w:rPr>
          <w:rFonts w:ascii="Arial" w:eastAsia="宋体" w:hAnsi="Arial" w:cs="Arial"/>
          <w:color w:val="333333"/>
          <w:kern w:val="0"/>
          <w:sz w:val="24"/>
          <w:szCs w:val="24"/>
        </w:rPr>
        <w:t>150</w:t>
      </w:r>
      <w:r w:rsidRPr="00D3288C">
        <w:rPr>
          <w:rFonts w:ascii="Arial" w:eastAsia="宋体" w:hAnsi="Arial" w:cs="Arial"/>
          <w:color w:val="333333"/>
          <w:kern w:val="0"/>
          <w:sz w:val="24"/>
          <w:szCs w:val="24"/>
        </w:rPr>
        <w:t>像素，您直接改就行了，只有文本框应用了这个样式，不会有潜在问题。但是，记得，这里的合并要还原，如下：</w:t>
      </w:r>
    </w:p>
    <w:p w:rsidR="00D3288C" w:rsidRPr="00D3288C" w:rsidRDefault="00D3288C" w:rsidP="00D3288C">
      <w:pPr>
        <w:widowControl/>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tLeast"/>
        <w:rPr>
          <w:rFonts w:ascii="Lucida Console" w:eastAsia="宋体" w:hAnsi="Lucida Console" w:cs="宋体"/>
          <w:color w:val="0000FF"/>
          <w:kern w:val="0"/>
          <w:sz w:val="20"/>
          <w:szCs w:val="20"/>
        </w:rPr>
      </w:pPr>
      <w:r w:rsidRPr="00D3288C">
        <w:rPr>
          <w:rFonts w:ascii="Lucida Console" w:eastAsia="宋体" w:hAnsi="Lucida Console" w:cs="宋体"/>
          <w:color w:val="0000FF"/>
          <w:kern w:val="0"/>
          <w:sz w:val="20"/>
          <w:szCs w:val="20"/>
        </w:rPr>
        <w:t>.</w:t>
      </w:r>
      <w:proofErr w:type="gramStart"/>
      <w:r w:rsidRPr="00D3288C">
        <w:rPr>
          <w:rFonts w:ascii="Lucida Console" w:eastAsia="宋体" w:hAnsi="Lucida Console" w:cs="宋体"/>
          <w:color w:val="0000FF"/>
          <w:kern w:val="0"/>
          <w:sz w:val="20"/>
          <w:szCs w:val="20"/>
        </w:rPr>
        <w:t>txtw1{</w:t>
      </w:r>
      <w:proofErr w:type="gramEnd"/>
      <w:r w:rsidRPr="00D3288C">
        <w:rPr>
          <w:rFonts w:ascii="Lucida Console" w:eastAsia="宋体" w:hAnsi="Lucida Console" w:cs="宋体"/>
          <w:color w:val="0000FF"/>
          <w:kern w:val="0"/>
          <w:sz w:val="20"/>
          <w:szCs w:val="20"/>
        </w:rPr>
        <w:t>width:150px;}</w:t>
      </w:r>
    </w:p>
    <w:p w:rsidR="00D3288C" w:rsidRPr="00D3288C" w:rsidRDefault="00D3288C" w:rsidP="00D3288C">
      <w:pPr>
        <w:widowControl/>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tLeast"/>
        <w:rPr>
          <w:rFonts w:ascii="Lucida Console" w:eastAsia="宋体" w:hAnsi="Lucida Console" w:cs="宋体"/>
          <w:color w:val="0000FF"/>
          <w:kern w:val="0"/>
          <w:sz w:val="20"/>
          <w:szCs w:val="20"/>
        </w:rPr>
      </w:pPr>
      <w:r w:rsidRPr="00D3288C">
        <w:rPr>
          <w:rFonts w:ascii="Lucida Console" w:eastAsia="宋体" w:hAnsi="Lucida Console" w:cs="宋体"/>
          <w:color w:val="0000FF"/>
          <w:kern w:val="0"/>
          <w:sz w:val="20"/>
          <w:szCs w:val="20"/>
        </w:rPr>
        <w:t>.</w:t>
      </w:r>
      <w:proofErr w:type="gramStart"/>
      <w:r w:rsidRPr="00D3288C">
        <w:rPr>
          <w:rFonts w:ascii="Lucida Console" w:eastAsia="宋体" w:hAnsi="Lucida Console" w:cs="宋体"/>
          <w:color w:val="0000FF"/>
          <w:kern w:val="0"/>
          <w:sz w:val="20"/>
          <w:szCs w:val="20"/>
        </w:rPr>
        <w:t>w163{</w:t>
      </w:r>
      <w:proofErr w:type="gramEnd"/>
      <w:r w:rsidRPr="00D3288C">
        <w:rPr>
          <w:rFonts w:ascii="Lucida Console" w:eastAsia="宋体" w:hAnsi="Lucida Console" w:cs="宋体"/>
          <w:color w:val="0000FF"/>
          <w:kern w:val="0"/>
          <w:sz w:val="20"/>
          <w:szCs w:val="20"/>
        </w:rPr>
        <w:t>width:163px;}</w:t>
      </w:r>
    </w:p>
    <w:p w:rsidR="00D3288C" w:rsidRPr="00D3288C" w:rsidRDefault="00D3288C" w:rsidP="00D3288C">
      <w:pPr>
        <w:widowControl/>
        <w:shd w:val="clear" w:color="auto" w:fill="FFFFFF"/>
        <w:spacing w:before="240" w:after="240" w:line="360" w:lineRule="atLeast"/>
        <w:rPr>
          <w:rFonts w:ascii="Arial" w:eastAsia="宋体" w:hAnsi="Arial" w:cs="Arial"/>
          <w:color w:val="333333"/>
          <w:kern w:val="0"/>
          <w:sz w:val="24"/>
          <w:szCs w:val="24"/>
        </w:rPr>
      </w:pPr>
      <w:r w:rsidRPr="00D3288C">
        <w:rPr>
          <w:rFonts w:ascii="Arial" w:eastAsia="宋体" w:hAnsi="Arial" w:cs="Arial"/>
          <w:color w:val="333333"/>
          <w:kern w:val="0"/>
          <w:sz w:val="24"/>
          <w:szCs w:val="24"/>
        </w:rPr>
        <w:lastRenderedPageBreak/>
        <w:t>可见，真正理解了</w:t>
      </w:r>
      <w:proofErr w:type="gramStart"/>
      <w:r w:rsidRPr="00D3288C">
        <w:rPr>
          <w:rFonts w:ascii="Arial" w:eastAsia="宋体" w:hAnsi="Arial" w:cs="Arial"/>
          <w:color w:val="333333"/>
          <w:kern w:val="0"/>
          <w:sz w:val="24"/>
          <w:szCs w:val="24"/>
        </w:rPr>
        <w:t>“</w:t>
      </w:r>
      <w:proofErr w:type="gramEnd"/>
      <w:r w:rsidRPr="00D3288C">
        <w:rPr>
          <w:rFonts w:ascii="Arial" w:eastAsia="宋体" w:hAnsi="Arial" w:cs="Arial"/>
          <w:color w:val="333333"/>
          <w:kern w:val="0"/>
          <w:sz w:val="24"/>
          <w:szCs w:val="24"/>
        </w:rPr>
        <w:t>合并</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与</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分离</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，就不会出现什么维护上的风险，相反，可以最大限度的发挥两者共有的精简</w:t>
      </w:r>
      <w:r w:rsidRPr="00D3288C">
        <w:rPr>
          <w:rFonts w:ascii="Arial" w:eastAsia="宋体" w:hAnsi="Arial" w:cs="Arial"/>
          <w:color w:val="333333"/>
          <w:kern w:val="0"/>
          <w:sz w:val="24"/>
          <w:szCs w:val="24"/>
        </w:rPr>
        <w:t>CSS</w:t>
      </w:r>
      <w:r w:rsidRPr="00D3288C">
        <w:rPr>
          <w:rFonts w:ascii="Arial" w:eastAsia="宋体" w:hAnsi="Arial" w:cs="Arial"/>
          <w:color w:val="333333"/>
          <w:kern w:val="0"/>
          <w:sz w:val="24"/>
          <w:szCs w:val="24"/>
        </w:rPr>
        <w:t>的特性，相辅相成。</w:t>
      </w:r>
    </w:p>
    <w:p w:rsidR="00D3288C" w:rsidRPr="00D3288C" w:rsidRDefault="00D3288C" w:rsidP="00D3288C">
      <w:pPr>
        <w:widowControl/>
        <w:shd w:val="clear" w:color="auto" w:fill="FFFFFF"/>
        <w:spacing w:before="270"/>
        <w:outlineLvl w:val="2"/>
        <w:rPr>
          <w:rFonts w:ascii="Arial" w:eastAsia="宋体" w:hAnsi="Arial" w:cs="Arial"/>
          <w:b/>
          <w:bCs/>
          <w:color w:val="333333"/>
          <w:kern w:val="0"/>
          <w:sz w:val="33"/>
          <w:szCs w:val="33"/>
        </w:rPr>
      </w:pPr>
      <w:r w:rsidRPr="00D3288C">
        <w:rPr>
          <w:rFonts w:ascii="Arial" w:eastAsia="宋体" w:hAnsi="Arial" w:cs="Arial"/>
          <w:b/>
          <w:bCs/>
          <w:color w:val="333333"/>
          <w:kern w:val="0"/>
          <w:sz w:val="33"/>
          <w:szCs w:val="33"/>
        </w:rPr>
        <w:t>五、精简高效的</w:t>
      </w:r>
      <w:r w:rsidRPr="00D3288C">
        <w:rPr>
          <w:rFonts w:ascii="Arial" w:eastAsia="宋体" w:hAnsi="Arial" w:cs="Arial"/>
          <w:b/>
          <w:bCs/>
          <w:color w:val="333333"/>
          <w:kern w:val="0"/>
          <w:sz w:val="33"/>
          <w:szCs w:val="33"/>
        </w:rPr>
        <w:t>CSS</w:t>
      </w:r>
      <w:r w:rsidRPr="00D3288C">
        <w:rPr>
          <w:rFonts w:ascii="Arial" w:eastAsia="宋体" w:hAnsi="Arial" w:cs="Arial"/>
          <w:b/>
          <w:bCs/>
          <w:color w:val="333333"/>
          <w:kern w:val="0"/>
          <w:sz w:val="33"/>
          <w:szCs w:val="33"/>
        </w:rPr>
        <w:t>代码是通力合作的结果</w:t>
      </w:r>
    </w:p>
    <w:p w:rsidR="00D3288C" w:rsidRPr="00D3288C" w:rsidRDefault="00D3288C" w:rsidP="00D3288C">
      <w:pPr>
        <w:widowControl/>
        <w:shd w:val="clear" w:color="auto" w:fill="FFFFFF"/>
        <w:spacing w:before="240" w:after="240" w:line="360" w:lineRule="atLeast"/>
        <w:rPr>
          <w:rFonts w:ascii="Arial" w:eastAsia="宋体" w:hAnsi="Arial" w:cs="Arial"/>
          <w:color w:val="333333"/>
          <w:kern w:val="0"/>
          <w:sz w:val="24"/>
          <w:szCs w:val="24"/>
        </w:rPr>
      </w:pPr>
      <w:r w:rsidRPr="00D3288C">
        <w:rPr>
          <w:rFonts w:ascii="Arial" w:eastAsia="宋体" w:hAnsi="Arial" w:cs="Arial"/>
          <w:color w:val="333333"/>
          <w:kern w:val="0"/>
          <w:sz w:val="24"/>
          <w:szCs w:val="24"/>
        </w:rPr>
        <w:t>就算你</w:t>
      </w:r>
      <w:r w:rsidRPr="00D3288C">
        <w:rPr>
          <w:rFonts w:ascii="Arial" w:eastAsia="宋体" w:hAnsi="Arial" w:cs="Arial"/>
          <w:color w:val="333333"/>
          <w:kern w:val="0"/>
          <w:sz w:val="24"/>
          <w:szCs w:val="24"/>
        </w:rPr>
        <w:t>CSS</w:t>
      </w:r>
      <w:r w:rsidRPr="00D3288C">
        <w:rPr>
          <w:rFonts w:ascii="Arial" w:eastAsia="宋体" w:hAnsi="Arial" w:cs="Arial"/>
          <w:color w:val="333333"/>
          <w:kern w:val="0"/>
          <w:sz w:val="24"/>
          <w:szCs w:val="24"/>
        </w:rPr>
        <w:t>再牛叉，理解再深刻，没有设计师以及后台程序工程师的配合，您的</w:t>
      </w:r>
      <w:r w:rsidRPr="00D3288C">
        <w:rPr>
          <w:rFonts w:ascii="Arial" w:eastAsia="宋体" w:hAnsi="Arial" w:cs="Arial"/>
          <w:color w:val="333333"/>
          <w:kern w:val="0"/>
          <w:sz w:val="24"/>
          <w:szCs w:val="24"/>
        </w:rPr>
        <w:t>CSS</w:t>
      </w:r>
      <w:r w:rsidRPr="00D3288C">
        <w:rPr>
          <w:rFonts w:ascii="Arial" w:eastAsia="宋体" w:hAnsi="Arial" w:cs="Arial"/>
          <w:color w:val="333333"/>
          <w:kern w:val="0"/>
          <w:sz w:val="24"/>
          <w:szCs w:val="24"/>
        </w:rPr>
        <w:t>代码会不得不变得</w:t>
      </w:r>
      <w:proofErr w:type="gramStart"/>
      <w:r w:rsidRPr="00D3288C">
        <w:rPr>
          <w:rFonts w:ascii="Arial" w:eastAsia="宋体" w:hAnsi="Arial" w:cs="Arial"/>
          <w:color w:val="333333"/>
          <w:kern w:val="0"/>
          <w:sz w:val="24"/>
          <w:szCs w:val="24"/>
        </w:rPr>
        <w:t>不</w:t>
      </w:r>
      <w:proofErr w:type="gramEnd"/>
      <w:r w:rsidRPr="00D3288C">
        <w:rPr>
          <w:rFonts w:ascii="Arial" w:eastAsia="宋体" w:hAnsi="Arial" w:cs="Arial"/>
          <w:color w:val="333333"/>
          <w:kern w:val="0"/>
          <w:sz w:val="24"/>
          <w:szCs w:val="24"/>
        </w:rPr>
        <w:t>高效，甚至难以维护。</w:t>
      </w:r>
    </w:p>
    <w:p w:rsidR="00D3288C" w:rsidRPr="00D3288C" w:rsidRDefault="00D3288C" w:rsidP="00D3288C">
      <w:pPr>
        <w:widowControl/>
        <w:shd w:val="clear" w:color="auto" w:fill="FFFFFF"/>
        <w:spacing w:before="240" w:after="240" w:line="360" w:lineRule="atLeast"/>
        <w:rPr>
          <w:rFonts w:ascii="Arial" w:eastAsia="宋体" w:hAnsi="Arial" w:cs="Arial"/>
          <w:color w:val="333333"/>
          <w:kern w:val="0"/>
          <w:sz w:val="24"/>
          <w:szCs w:val="24"/>
        </w:rPr>
      </w:pPr>
      <w:r w:rsidRPr="00D3288C">
        <w:rPr>
          <w:rFonts w:ascii="Arial" w:eastAsia="宋体" w:hAnsi="Arial" w:cs="Arial"/>
          <w:color w:val="333333"/>
          <w:kern w:val="0"/>
          <w:sz w:val="24"/>
          <w:szCs w:val="24"/>
        </w:rPr>
        <w:t>关于设计师的作用，我在</w:t>
      </w:r>
      <w:hyperlink r:id="rId9" w:history="1">
        <w:r w:rsidRPr="00D3288C">
          <w:rPr>
            <w:rFonts w:ascii="Arial" w:eastAsia="宋体" w:hAnsi="Arial" w:cs="Arial"/>
            <w:color w:val="34538B"/>
            <w:kern w:val="0"/>
            <w:sz w:val="24"/>
            <w:szCs w:val="24"/>
          </w:rPr>
          <w:t>前文</w:t>
        </w:r>
      </w:hyperlink>
      <w:r w:rsidRPr="00D3288C">
        <w:rPr>
          <w:rFonts w:ascii="Arial" w:eastAsia="宋体" w:hAnsi="Arial" w:cs="Arial"/>
          <w:color w:val="333333"/>
          <w:kern w:val="0"/>
          <w:sz w:val="24"/>
          <w:szCs w:val="24"/>
        </w:rPr>
        <w:t>已经提到，这里不再多说。关于后台程序员，这里简单说下。样式再分离，最怕的就是</w:t>
      </w:r>
      <w:proofErr w:type="gramStart"/>
      <w:r w:rsidRPr="00D3288C">
        <w:rPr>
          <w:rFonts w:ascii="Arial" w:eastAsia="宋体" w:hAnsi="Arial" w:cs="Arial"/>
          <w:color w:val="333333"/>
          <w:kern w:val="0"/>
          <w:sz w:val="24"/>
          <w:szCs w:val="24"/>
        </w:rPr>
        <w:t>整站通用</w:t>
      </w:r>
      <w:proofErr w:type="gramEnd"/>
      <w:r w:rsidRPr="00D3288C">
        <w:rPr>
          <w:rFonts w:ascii="Arial" w:eastAsia="宋体" w:hAnsi="Arial" w:cs="Arial"/>
          <w:color w:val="333333"/>
          <w:kern w:val="0"/>
          <w:sz w:val="24"/>
          <w:szCs w:val="24"/>
        </w:rPr>
        <w:t>的模块化元素。如果网站系统架构良好，凡事功能一致的模块都是仅仅</w:t>
      </w:r>
      <w:proofErr w:type="gramStart"/>
      <w:r w:rsidRPr="00D3288C">
        <w:rPr>
          <w:rFonts w:ascii="Arial" w:eastAsia="宋体" w:hAnsi="Arial" w:cs="Arial"/>
          <w:color w:val="333333"/>
          <w:kern w:val="0"/>
          <w:sz w:val="24"/>
          <w:szCs w:val="24"/>
        </w:rPr>
        <w:t>一</w:t>
      </w:r>
      <w:proofErr w:type="gramEnd"/>
      <w:r w:rsidRPr="00D3288C">
        <w:rPr>
          <w:rFonts w:ascii="Arial" w:eastAsia="宋体" w:hAnsi="Arial" w:cs="Arial"/>
          <w:color w:val="333333"/>
          <w:kern w:val="0"/>
          <w:sz w:val="24"/>
          <w:szCs w:val="24"/>
        </w:rPr>
        <w:t>段代码，或是一个页面片段，</w:t>
      </w:r>
      <w:proofErr w:type="gramStart"/>
      <w:r w:rsidRPr="00D3288C">
        <w:rPr>
          <w:rFonts w:ascii="Arial" w:eastAsia="宋体" w:hAnsi="Arial" w:cs="Arial"/>
          <w:color w:val="333333"/>
          <w:kern w:val="0"/>
          <w:sz w:val="24"/>
          <w:szCs w:val="24"/>
        </w:rPr>
        <w:t>整站通用</w:t>
      </w:r>
      <w:proofErr w:type="gramEnd"/>
      <w:r w:rsidRPr="00D3288C">
        <w:rPr>
          <w:rFonts w:ascii="Arial" w:eastAsia="宋体" w:hAnsi="Arial" w:cs="Arial"/>
          <w:color w:val="333333"/>
          <w:kern w:val="0"/>
          <w:sz w:val="24"/>
          <w:szCs w:val="24"/>
        </w:rPr>
        <w:t>的，此时，</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样式再分离</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的优势和潜力可谓发挥到了极致，分离样式可以很放心的重用，很放心的分离（通用单元素和复杂结构除外），因为即使后期修改，也只会改一个地方，分离所带来的多</w:t>
      </w:r>
      <w:proofErr w:type="gramStart"/>
      <w:r w:rsidRPr="00D3288C">
        <w:rPr>
          <w:rFonts w:ascii="Arial" w:eastAsia="宋体" w:hAnsi="Arial" w:cs="Arial"/>
          <w:color w:val="333333"/>
          <w:kern w:val="0"/>
          <w:sz w:val="24"/>
          <w:szCs w:val="24"/>
        </w:rPr>
        <w:t>点维护</w:t>
      </w:r>
      <w:proofErr w:type="gramEnd"/>
      <w:r w:rsidRPr="00D3288C">
        <w:rPr>
          <w:rFonts w:ascii="Arial" w:eastAsia="宋体" w:hAnsi="Arial" w:cs="Arial"/>
          <w:color w:val="333333"/>
          <w:kern w:val="0"/>
          <w:sz w:val="24"/>
          <w:szCs w:val="24"/>
        </w:rPr>
        <w:t>的问题就无从谈起，分离只有百益而无一弊。但是，要是碰到</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散枪法</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的后台程序员，没有模块化的思想，系统没有良好的架构，类似功能遍地开花，啊哦！</w:t>
      </w:r>
      <w:r w:rsidRPr="00D3288C">
        <w:rPr>
          <w:rFonts w:ascii="Arial" w:eastAsia="宋体" w:hAnsi="Arial" w:cs="Arial"/>
          <w:color w:val="333333"/>
          <w:kern w:val="0"/>
          <w:sz w:val="24"/>
          <w:szCs w:val="24"/>
        </w:rPr>
        <w:t>my lady gaga</w:t>
      </w:r>
      <w:r w:rsidRPr="00D3288C">
        <w:rPr>
          <w:rFonts w:ascii="Arial" w:eastAsia="宋体" w:hAnsi="Arial" w:cs="Arial"/>
          <w:color w:val="333333"/>
          <w:kern w:val="0"/>
          <w:sz w:val="24"/>
          <w:szCs w:val="24"/>
        </w:rPr>
        <w:t>！我实在不敢</w:t>
      </w:r>
      <w:proofErr w:type="gramStart"/>
      <w:r w:rsidRPr="00D3288C">
        <w:rPr>
          <w:rFonts w:ascii="Arial" w:eastAsia="宋体" w:hAnsi="Arial" w:cs="Arial"/>
          <w:color w:val="333333"/>
          <w:kern w:val="0"/>
          <w:sz w:val="24"/>
          <w:szCs w:val="24"/>
        </w:rPr>
        <w:t>想像</w:t>
      </w:r>
      <w:proofErr w:type="gramEnd"/>
      <w:r w:rsidRPr="00D3288C">
        <w:rPr>
          <w:rFonts w:ascii="Arial" w:eastAsia="宋体" w:hAnsi="Arial" w:cs="Arial"/>
          <w:color w:val="333333"/>
          <w:kern w:val="0"/>
          <w:sz w:val="24"/>
          <w:szCs w:val="24"/>
        </w:rPr>
        <w:t>此时应用样式分离那种饿殍遍野的惨况。</w:t>
      </w:r>
    </w:p>
    <w:p w:rsidR="00D3288C" w:rsidRPr="00D3288C" w:rsidRDefault="00D3288C" w:rsidP="00D3288C">
      <w:pPr>
        <w:widowControl/>
        <w:shd w:val="clear" w:color="auto" w:fill="FFFFFF"/>
        <w:spacing w:before="240" w:after="240" w:line="360" w:lineRule="atLeast"/>
        <w:rPr>
          <w:rFonts w:ascii="Arial" w:eastAsia="宋体" w:hAnsi="Arial" w:cs="Arial"/>
          <w:color w:val="333333"/>
          <w:kern w:val="0"/>
          <w:sz w:val="24"/>
          <w:szCs w:val="24"/>
        </w:rPr>
      </w:pPr>
      <w:r w:rsidRPr="00D3288C">
        <w:rPr>
          <w:rFonts w:ascii="Arial" w:eastAsia="宋体" w:hAnsi="Arial" w:cs="Arial"/>
          <w:color w:val="333333"/>
          <w:kern w:val="0"/>
          <w:sz w:val="24"/>
          <w:szCs w:val="24"/>
        </w:rPr>
        <w:t>波音</w:t>
      </w:r>
      <w:r w:rsidRPr="00D3288C">
        <w:rPr>
          <w:rFonts w:ascii="Arial" w:eastAsia="宋体" w:hAnsi="Arial" w:cs="Arial"/>
          <w:color w:val="333333"/>
          <w:kern w:val="0"/>
          <w:sz w:val="24"/>
          <w:szCs w:val="24"/>
        </w:rPr>
        <w:t>747</w:t>
      </w:r>
      <w:r w:rsidRPr="00D3288C">
        <w:rPr>
          <w:rFonts w:ascii="Arial" w:eastAsia="宋体" w:hAnsi="Arial" w:cs="Arial"/>
          <w:color w:val="333333"/>
          <w:kern w:val="0"/>
          <w:sz w:val="24"/>
          <w:szCs w:val="24"/>
        </w:rPr>
        <w:t>的马达装载拖拉机上是不顶鸟用的。</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分离</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合并</w:t>
      </w:r>
      <w:r w:rsidRPr="00D3288C">
        <w:rPr>
          <w:rFonts w:ascii="Arial" w:eastAsia="宋体" w:hAnsi="Arial" w:cs="Arial"/>
          <w:color w:val="333333"/>
          <w:kern w:val="0"/>
          <w:sz w:val="24"/>
          <w:szCs w:val="24"/>
        </w:rPr>
        <w:t>”</w:t>
      </w:r>
      <w:r w:rsidRPr="00D3288C">
        <w:rPr>
          <w:rFonts w:ascii="Arial" w:eastAsia="宋体" w:hAnsi="Arial" w:cs="Arial"/>
          <w:color w:val="333333"/>
          <w:kern w:val="0"/>
          <w:sz w:val="24"/>
          <w:szCs w:val="24"/>
        </w:rPr>
        <w:t>的高效</w:t>
      </w:r>
      <w:r w:rsidRPr="00D3288C">
        <w:rPr>
          <w:rFonts w:ascii="Arial" w:eastAsia="宋体" w:hAnsi="Arial" w:cs="Arial"/>
          <w:color w:val="333333"/>
          <w:kern w:val="0"/>
          <w:sz w:val="24"/>
          <w:szCs w:val="24"/>
        </w:rPr>
        <w:t>CSS</w:t>
      </w:r>
      <w:r w:rsidRPr="00D3288C">
        <w:rPr>
          <w:rFonts w:ascii="Arial" w:eastAsia="宋体" w:hAnsi="Arial" w:cs="Arial"/>
          <w:color w:val="333333"/>
          <w:kern w:val="0"/>
          <w:sz w:val="24"/>
          <w:szCs w:val="24"/>
        </w:rPr>
        <w:t>代码是需要设计师，前端开发工程师，后台开发工程师都</w:t>
      </w:r>
      <w:proofErr w:type="gramStart"/>
      <w:r w:rsidRPr="00D3288C">
        <w:rPr>
          <w:rFonts w:ascii="Arial" w:eastAsia="宋体" w:hAnsi="Arial" w:cs="Arial"/>
          <w:color w:val="333333"/>
          <w:kern w:val="0"/>
          <w:sz w:val="24"/>
          <w:szCs w:val="24"/>
        </w:rPr>
        <w:t>很</w:t>
      </w:r>
      <w:proofErr w:type="gramEnd"/>
      <w:r w:rsidRPr="00D3288C">
        <w:rPr>
          <w:rFonts w:ascii="Arial" w:eastAsia="宋体" w:hAnsi="Arial" w:cs="Arial"/>
          <w:color w:val="333333"/>
          <w:kern w:val="0"/>
          <w:sz w:val="24"/>
          <w:szCs w:val="24"/>
        </w:rPr>
        <w:t>专业的情况下才能发挥巨大效用的，如果不是这种情况，我建议还是沿着主流</w:t>
      </w:r>
      <w:r w:rsidRPr="00D3288C">
        <w:rPr>
          <w:rFonts w:ascii="Arial" w:eastAsia="宋体" w:hAnsi="Arial" w:cs="Arial"/>
          <w:color w:val="333333"/>
          <w:kern w:val="0"/>
          <w:sz w:val="24"/>
          <w:szCs w:val="24"/>
        </w:rPr>
        <w:t>CSS</w:t>
      </w:r>
      <w:r w:rsidRPr="00D3288C">
        <w:rPr>
          <w:rFonts w:ascii="Arial" w:eastAsia="宋体" w:hAnsi="Arial" w:cs="Arial"/>
          <w:color w:val="333333"/>
          <w:kern w:val="0"/>
          <w:sz w:val="24"/>
          <w:szCs w:val="24"/>
        </w:rPr>
        <w:t>的路子走，否则会有苦头吃的。</w:t>
      </w:r>
    </w:p>
    <w:p w:rsidR="00D3288C" w:rsidRPr="00D3288C" w:rsidRDefault="00D3288C" w:rsidP="00D3288C">
      <w:pPr>
        <w:widowControl/>
        <w:shd w:val="clear" w:color="auto" w:fill="FFFFFF"/>
        <w:spacing w:before="270"/>
        <w:outlineLvl w:val="2"/>
        <w:rPr>
          <w:rFonts w:ascii="Arial" w:eastAsia="宋体" w:hAnsi="Arial" w:cs="Arial"/>
          <w:b/>
          <w:bCs/>
          <w:color w:val="333333"/>
          <w:kern w:val="0"/>
          <w:sz w:val="33"/>
          <w:szCs w:val="33"/>
        </w:rPr>
      </w:pPr>
      <w:r w:rsidRPr="00D3288C">
        <w:rPr>
          <w:rFonts w:ascii="Arial" w:eastAsia="宋体" w:hAnsi="Arial" w:cs="Arial"/>
          <w:b/>
          <w:bCs/>
          <w:color w:val="333333"/>
          <w:kern w:val="0"/>
          <w:sz w:val="33"/>
          <w:szCs w:val="33"/>
        </w:rPr>
        <w:t>六、结语</w:t>
      </w:r>
    </w:p>
    <w:p w:rsidR="00D3288C" w:rsidRPr="00D3288C" w:rsidRDefault="00D3288C" w:rsidP="00D3288C">
      <w:pPr>
        <w:widowControl/>
        <w:shd w:val="clear" w:color="auto" w:fill="FFFFFF"/>
        <w:spacing w:before="240" w:after="240" w:line="360" w:lineRule="atLeast"/>
        <w:rPr>
          <w:rFonts w:ascii="Arial" w:eastAsia="宋体" w:hAnsi="Arial" w:cs="Arial"/>
          <w:color w:val="333333"/>
          <w:kern w:val="0"/>
          <w:sz w:val="24"/>
          <w:szCs w:val="24"/>
        </w:rPr>
      </w:pPr>
      <w:r w:rsidRPr="00D3288C">
        <w:rPr>
          <w:rFonts w:ascii="Arial" w:eastAsia="宋体" w:hAnsi="Arial" w:cs="Arial"/>
          <w:color w:val="333333"/>
          <w:kern w:val="0"/>
          <w:sz w:val="24"/>
          <w:szCs w:val="24"/>
        </w:rPr>
        <w:t>一些个人观点，可能与您认识相左，欢迎交流。要是有您认为表述不准确的地方，也欢迎指正。</w:t>
      </w:r>
      <w:r w:rsidRPr="00D3288C">
        <w:rPr>
          <w:rFonts w:ascii="Arial" w:eastAsia="宋体" w:hAnsi="Arial" w:cs="Arial"/>
          <w:color w:val="333333"/>
          <w:kern w:val="0"/>
          <w:sz w:val="24"/>
          <w:szCs w:val="24"/>
        </w:rPr>
        <w:br/>
      </w:r>
      <w:r w:rsidRPr="00D3288C">
        <w:rPr>
          <w:rFonts w:ascii="Arial" w:eastAsia="宋体" w:hAnsi="Arial" w:cs="Arial"/>
          <w:color w:val="333333"/>
          <w:kern w:val="0"/>
          <w:sz w:val="24"/>
          <w:szCs w:val="24"/>
        </w:rPr>
        <w:t>就这些。</w:t>
      </w:r>
    </w:p>
    <w:p w:rsidR="00D3288C" w:rsidRDefault="00D3288C">
      <w:bookmarkStart w:id="3" w:name="_GoBack"/>
      <w:bookmarkEnd w:id="3"/>
    </w:p>
    <w:sectPr w:rsidR="00D328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80F"/>
    <w:rsid w:val="00011FE3"/>
    <w:rsid w:val="001E580F"/>
    <w:rsid w:val="00D32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D3288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3288C"/>
    <w:rPr>
      <w:rFonts w:ascii="宋体" w:eastAsia="宋体" w:hAnsi="宋体" w:cs="宋体"/>
      <w:b/>
      <w:bCs/>
      <w:kern w:val="0"/>
      <w:sz w:val="27"/>
      <w:szCs w:val="27"/>
    </w:rPr>
  </w:style>
  <w:style w:type="paragraph" w:styleId="a3">
    <w:name w:val="Normal (Web)"/>
    <w:basedOn w:val="a"/>
    <w:uiPriority w:val="99"/>
    <w:semiHidden/>
    <w:unhideWhenUsed/>
    <w:rsid w:val="00D3288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3288C"/>
    <w:rPr>
      <w:color w:val="0000FF"/>
      <w:u w:val="single"/>
    </w:rPr>
  </w:style>
  <w:style w:type="character" w:styleId="a5">
    <w:name w:val="Strong"/>
    <w:basedOn w:val="a0"/>
    <w:uiPriority w:val="22"/>
    <w:qFormat/>
    <w:rsid w:val="00D3288C"/>
    <w:rPr>
      <w:b/>
      <w:bCs/>
    </w:rPr>
  </w:style>
  <w:style w:type="character" w:styleId="HTML">
    <w:name w:val="HTML Code"/>
    <w:basedOn w:val="a0"/>
    <w:uiPriority w:val="99"/>
    <w:semiHidden/>
    <w:unhideWhenUsed/>
    <w:rsid w:val="00D3288C"/>
    <w:rPr>
      <w:rFonts w:ascii="宋体" w:eastAsia="宋体" w:hAnsi="宋体" w:cs="宋体"/>
      <w:sz w:val="24"/>
      <w:szCs w:val="24"/>
    </w:rPr>
  </w:style>
  <w:style w:type="character" w:customStyle="1" w:styleId="s">
    <w:name w:val="s"/>
    <w:basedOn w:val="a0"/>
    <w:rsid w:val="00D3288C"/>
  </w:style>
  <w:style w:type="paragraph" w:styleId="HTML0">
    <w:name w:val="HTML Preformatted"/>
    <w:basedOn w:val="a"/>
    <w:link w:val="HTMLChar"/>
    <w:uiPriority w:val="99"/>
    <w:semiHidden/>
    <w:unhideWhenUsed/>
    <w:rsid w:val="00D328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3288C"/>
    <w:rPr>
      <w:rFonts w:ascii="宋体" w:eastAsia="宋体" w:hAnsi="宋体" w:cs="宋体"/>
      <w:kern w:val="0"/>
      <w:sz w:val="24"/>
      <w:szCs w:val="24"/>
    </w:rPr>
  </w:style>
  <w:style w:type="paragraph" w:styleId="a6">
    <w:name w:val="Balloon Text"/>
    <w:basedOn w:val="a"/>
    <w:link w:val="Char"/>
    <w:uiPriority w:val="99"/>
    <w:semiHidden/>
    <w:unhideWhenUsed/>
    <w:rsid w:val="00D3288C"/>
    <w:rPr>
      <w:sz w:val="18"/>
      <w:szCs w:val="18"/>
    </w:rPr>
  </w:style>
  <w:style w:type="character" w:customStyle="1" w:styleId="Char">
    <w:name w:val="批注框文本 Char"/>
    <w:basedOn w:val="a0"/>
    <w:link w:val="a6"/>
    <w:uiPriority w:val="99"/>
    <w:semiHidden/>
    <w:rsid w:val="00D3288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D3288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3288C"/>
    <w:rPr>
      <w:rFonts w:ascii="宋体" w:eastAsia="宋体" w:hAnsi="宋体" w:cs="宋体"/>
      <w:b/>
      <w:bCs/>
      <w:kern w:val="0"/>
      <w:sz w:val="27"/>
      <w:szCs w:val="27"/>
    </w:rPr>
  </w:style>
  <w:style w:type="paragraph" w:styleId="a3">
    <w:name w:val="Normal (Web)"/>
    <w:basedOn w:val="a"/>
    <w:uiPriority w:val="99"/>
    <w:semiHidden/>
    <w:unhideWhenUsed/>
    <w:rsid w:val="00D3288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3288C"/>
    <w:rPr>
      <w:color w:val="0000FF"/>
      <w:u w:val="single"/>
    </w:rPr>
  </w:style>
  <w:style w:type="character" w:styleId="a5">
    <w:name w:val="Strong"/>
    <w:basedOn w:val="a0"/>
    <w:uiPriority w:val="22"/>
    <w:qFormat/>
    <w:rsid w:val="00D3288C"/>
    <w:rPr>
      <w:b/>
      <w:bCs/>
    </w:rPr>
  </w:style>
  <w:style w:type="character" w:styleId="HTML">
    <w:name w:val="HTML Code"/>
    <w:basedOn w:val="a0"/>
    <w:uiPriority w:val="99"/>
    <w:semiHidden/>
    <w:unhideWhenUsed/>
    <w:rsid w:val="00D3288C"/>
    <w:rPr>
      <w:rFonts w:ascii="宋体" w:eastAsia="宋体" w:hAnsi="宋体" w:cs="宋体"/>
      <w:sz w:val="24"/>
      <w:szCs w:val="24"/>
    </w:rPr>
  </w:style>
  <w:style w:type="character" w:customStyle="1" w:styleId="s">
    <w:name w:val="s"/>
    <w:basedOn w:val="a0"/>
    <w:rsid w:val="00D3288C"/>
  </w:style>
  <w:style w:type="paragraph" w:styleId="HTML0">
    <w:name w:val="HTML Preformatted"/>
    <w:basedOn w:val="a"/>
    <w:link w:val="HTMLChar"/>
    <w:uiPriority w:val="99"/>
    <w:semiHidden/>
    <w:unhideWhenUsed/>
    <w:rsid w:val="00D328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3288C"/>
    <w:rPr>
      <w:rFonts w:ascii="宋体" w:eastAsia="宋体" w:hAnsi="宋体" w:cs="宋体"/>
      <w:kern w:val="0"/>
      <w:sz w:val="24"/>
      <w:szCs w:val="24"/>
    </w:rPr>
  </w:style>
  <w:style w:type="paragraph" w:styleId="a6">
    <w:name w:val="Balloon Text"/>
    <w:basedOn w:val="a"/>
    <w:link w:val="Char"/>
    <w:uiPriority w:val="99"/>
    <w:semiHidden/>
    <w:unhideWhenUsed/>
    <w:rsid w:val="00D3288C"/>
    <w:rPr>
      <w:sz w:val="18"/>
      <w:szCs w:val="18"/>
    </w:rPr>
  </w:style>
  <w:style w:type="character" w:customStyle="1" w:styleId="Char">
    <w:name w:val="批注框文本 Char"/>
    <w:basedOn w:val="a0"/>
    <w:link w:val="a6"/>
    <w:uiPriority w:val="99"/>
    <w:semiHidden/>
    <w:rsid w:val="00D328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8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zhangxinxu.com/wordpress/?p=91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zhangxinxu.com/wordpress/?p=91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731</Words>
  <Characters>4167</Characters>
  <Application>Microsoft Office Word</Application>
  <DocSecurity>0</DocSecurity>
  <Lines>34</Lines>
  <Paragraphs>9</Paragraphs>
  <ScaleCrop>false</ScaleCrop>
  <Company/>
  <LinksUpToDate>false</LinksUpToDate>
  <CharactersWithSpaces>4889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zld</dc:creator>
  <cp:keywords/>
  <dc:description/>
  <cp:lastModifiedBy>zld</cp:lastModifiedBy>
  <cp:revision>3</cp:revision>
  <dcterms:created xsi:type="dcterms:W3CDTF">2016-04-09T16:06:00Z</dcterms:created>
  <dcterms:modified xsi:type="dcterms:W3CDTF">2016-04-09T16:06:00Z</dcterms:modified>
</cp:coreProperties>
</file>